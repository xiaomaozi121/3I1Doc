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442" w:rsidRDefault="00A955E1" w:rsidP="00A955E1">
      <w:pPr>
        <w:pStyle w:val="1"/>
        <w:jc w:val="center"/>
      </w:pPr>
      <w:r>
        <w:t>室内环境监测仪器联网内部数据协议</w:t>
      </w:r>
    </w:p>
    <w:p w:rsidR="00A955E1" w:rsidRDefault="00A955E1" w:rsidP="00A955E1"/>
    <w:p w:rsidR="008D5ED2" w:rsidRDefault="008D5ED2" w:rsidP="00A955E1"/>
    <w:p w:rsidR="00857AB8" w:rsidRDefault="00857AB8" w:rsidP="00A955E1"/>
    <w:p w:rsidR="00857AB8" w:rsidRDefault="00857AB8" w:rsidP="00A955E1"/>
    <w:p w:rsidR="008D5ED2" w:rsidRPr="00026D15" w:rsidRDefault="008D5ED2" w:rsidP="00A955E1"/>
    <w:p w:rsidR="00A955E1" w:rsidRPr="00A955E1" w:rsidRDefault="00A955E1" w:rsidP="00A955E1"/>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224"/>
        <w:gridCol w:w="4757"/>
        <w:gridCol w:w="1747"/>
      </w:tblGrid>
      <w:tr w:rsidR="00A955E1" w:rsidTr="00DF3442">
        <w:trPr>
          <w:trHeight w:val="58"/>
        </w:trPr>
        <w:tc>
          <w:tcPr>
            <w:tcW w:w="1303" w:type="dxa"/>
            <w:shd w:val="clear" w:color="auto" w:fill="auto"/>
          </w:tcPr>
          <w:p w:rsidR="00A955E1" w:rsidRDefault="00A955E1" w:rsidP="00DF3442">
            <w:pPr>
              <w:pStyle w:val="a5"/>
            </w:pPr>
            <w:r>
              <w:t>日期</w:t>
            </w:r>
          </w:p>
        </w:tc>
        <w:tc>
          <w:tcPr>
            <w:tcW w:w="1224" w:type="dxa"/>
            <w:shd w:val="clear" w:color="auto" w:fill="auto"/>
          </w:tcPr>
          <w:p w:rsidR="00A955E1" w:rsidRDefault="00A955E1" w:rsidP="00DF3442">
            <w:pPr>
              <w:pStyle w:val="a5"/>
            </w:pPr>
            <w:r>
              <w:t>修订版本</w:t>
            </w:r>
          </w:p>
        </w:tc>
        <w:tc>
          <w:tcPr>
            <w:tcW w:w="4757" w:type="dxa"/>
            <w:shd w:val="clear" w:color="auto" w:fill="auto"/>
          </w:tcPr>
          <w:p w:rsidR="00A955E1" w:rsidRDefault="00A955E1" w:rsidP="00DF3442">
            <w:pPr>
              <w:pStyle w:val="a5"/>
            </w:pPr>
            <w:r>
              <w:t>描述</w:t>
            </w:r>
          </w:p>
        </w:tc>
        <w:tc>
          <w:tcPr>
            <w:tcW w:w="1747" w:type="dxa"/>
            <w:shd w:val="clear" w:color="auto" w:fill="auto"/>
          </w:tcPr>
          <w:p w:rsidR="00A955E1" w:rsidRDefault="00A955E1" w:rsidP="00DF3442">
            <w:pPr>
              <w:pStyle w:val="a5"/>
            </w:pPr>
            <w:r>
              <w:t>作者</w:t>
            </w:r>
          </w:p>
        </w:tc>
      </w:tr>
      <w:tr w:rsidR="00A955E1" w:rsidTr="00DF3442">
        <w:trPr>
          <w:trHeight w:hRule="exact" w:val="341"/>
        </w:trPr>
        <w:tc>
          <w:tcPr>
            <w:tcW w:w="1303" w:type="dxa"/>
            <w:shd w:val="clear" w:color="auto" w:fill="auto"/>
          </w:tcPr>
          <w:p w:rsidR="00A955E1" w:rsidRDefault="00A955E1" w:rsidP="00DF3442">
            <w:pPr>
              <w:pStyle w:val="a6"/>
              <w:jc w:val="left"/>
            </w:pPr>
            <w:r>
              <w:rPr>
                <w:rFonts w:hint="eastAsia"/>
              </w:rPr>
              <w:t>201</w:t>
            </w:r>
            <w:r>
              <w:t>4</w:t>
            </w:r>
            <w:r>
              <w:rPr>
                <w:rFonts w:hint="eastAsia"/>
              </w:rPr>
              <w:t>年</w:t>
            </w:r>
            <w:r w:rsidR="00462507">
              <w:t>11</w:t>
            </w:r>
            <w:r>
              <w:rPr>
                <w:rFonts w:hint="eastAsia"/>
              </w:rPr>
              <w:t>月</w:t>
            </w:r>
            <w:r>
              <w:rPr>
                <w:rFonts w:hint="eastAsia"/>
              </w:rPr>
              <w:t>15</w:t>
            </w:r>
            <w:r>
              <w:rPr>
                <w:rFonts w:hint="eastAsia"/>
              </w:rPr>
              <w:t>日</w:t>
            </w:r>
          </w:p>
        </w:tc>
        <w:tc>
          <w:tcPr>
            <w:tcW w:w="1224" w:type="dxa"/>
            <w:shd w:val="clear" w:color="auto" w:fill="auto"/>
          </w:tcPr>
          <w:p w:rsidR="00A955E1" w:rsidRDefault="00A955E1" w:rsidP="00DF3442">
            <w:pPr>
              <w:pStyle w:val="a6"/>
              <w:jc w:val="left"/>
            </w:pPr>
            <w:r>
              <w:rPr>
                <w:rFonts w:hint="eastAsia"/>
              </w:rPr>
              <w:t>1.00</w:t>
            </w:r>
          </w:p>
        </w:tc>
        <w:tc>
          <w:tcPr>
            <w:tcW w:w="4757" w:type="dxa"/>
            <w:shd w:val="clear" w:color="auto" w:fill="auto"/>
          </w:tcPr>
          <w:p w:rsidR="00A955E1" w:rsidRPr="00465C9C" w:rsidRDefault="00A955E1" w:rsidP="00DF3442">
            <w:pPr>
              <w:pStyle w:val="a6"/>
              <w:jc w:val="left"/>
              <w:rPr>
                <w:i/>
                <w:iCs/>
                <w:color w:val="0000FF"/>
              </w:rPr>
            </w:pPr>
            <w:r w:rsidRPr="00465C9C">
              <w:rPr>
                <w:rFonts w:hint="eastAsia"/>
                <w:i/>
                <w:iCs/>
                <w:color w:val="0000FF"/>
              </w:rPr>
              <w:t>初稿起草</w:t>
            </w:r>
          </w:p>
        </w:tc>
        <w:tc>
          <w:tcPr>
            <w:tcW w:w="1747" w:type="dxa"/>
            <w:shd w:val="clear" w:color="auto" w:fill="auto"/>
          </w:tcPr>
          <w:p w:rsidR="00A955E1" w:rsidRPr="00465C9C" w:rsidRDefault="00462507" w:rsidP="00DF3442">
            <w:pPr>
              <w:pStyle w:val="a6"/>
              <w:jc w:val="center"/>
              <w:rPr>
                <w:i/>
                <w:iCs/>
                <w:color w:val="0000FF"/>
              </w:rPr>
            </w:pPr>
            <w:r>
              <w:rPr>
                <w:rFonts w:hint="eastAsia"/>
                <w:i/>
                <w:iCs/>
                <w:color w:val="0000FF"/>
              </w:rPr>
              <w:t>田景颐</w:t>
            </w: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Pr="00B85FC1" w:rsidRDefault="00A955E1" w:rsidP="00DF3442">
            <w:pPr>
              <w:pStyle w:val="a6"/>
              <w:jc w:val="left"/>
              <w:rPr>
                <w:i/>
                <w:iCs/>
                <w:color w:val="0000FF"/>
              </w:rPr>
            </w:pPr>
          </w:p>
        </w:tc>
        <w:tc>
          <w:tcPr>
            <w:tcW w:w="1747" w:type="dxa"/>
            <w:shd w:val="clear" w:color="auto" w:fill="auto"/>
          </w:tcPr>
          <w:p w:rsidR="00A955E1" w:rsidRPr="00B85FC1" w:rsidRDefault="00A955E1" w:rsidP="00DF3442">
            <w:pPr>
              <w:pStyle w:val="a6"/>
              <w:jc w:val="center"/>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Pr="00B85FC1" w:rsidRDefault="00A955E1" w:rsidP="00DF3442">
            <w:pPr>
              <w:pStyle w:val="a6"/>
              <w:jc w:val="left"/>
              <w:rPr>
                <w:i/>
                <w:iCs/>
                <w:color w:val="0000FF"/>
              </w:rPr>
            </w:pPr>
          </w:p>
        </w:tc>
        <w:tc>
          <w:tcPr>
            <w:tcW w:w="1747" w:type="dxa"/>
            <w:shd w:val="clear" w:color="auto" w:fill="auto"/>
          </w:tcPr>
          <w:p w:rsidR="00A955E1" w:rsidRPr="006743BD" w:rsidRDefault="00A955E1" w:rsidP="00DF3442">
            <w:pPr>
              <w:pStyle w:val="a6"/>
              <w:ind w:firstLineChars="200" w:firstLine="400"/>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Pr="00B85FC1" w:rsidRDefault="00A955E1" w:rsidP="00DF3442">
            <w:pPr>
              <w:pStyle w:val="a6"/>
              <w:jc w:val="left"/>
              <w:rPr>
                <w:i/>
                <w:iCs/>
                <w:color w:val="0000FF"/>
              </w:rPr>
            </w:pPr>
          </w:p>
        </w:tc>
        <w:tc>
          <w:tcPr>
            <w:tcW w:w="1747" w:type="dxa"/>
            <w:shd w:val="clear" w:color="auto" w:fill="auto"/>
          </w:tcPr>
          <w:p w:rsidR="00A955E1" w:rsidRPr="00B85FC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r w:rsidR="00A955E1" w:rsidRPr="00B85FC1" w:rsidTr="00DF3442">
        <w:trPr>
          <w:trHeight w:hRule="exact" w:val="333"/>
        </w:trPr>
        <w:tc>
          <w:tcPr>
            <w:tcW w:w="1303" w:type="dxa"/>
            <w:shd w:val="clear" w:color="auto" w:fill="auto"/>
          </w:tcPr>
          <w:p w:rsidR="00A955E1" w:rsidRDefault="00A955E1" w:rsidP="00DF3442">
            <w:pPr>
              <w:pStyle w:val="a6"/>
              <w:jc w:val="left"/>
            </w:pPr>
          </w:p>
        </w:tc>
        <w:tc>
          <w:tcPr>
            <w:tcW w:w="1224" w:type="dxa"/>
            <w:shd w:val="clear" w:color="auto" w:fill="auto"/>
          </w:tcPr>
          <w:p w:rsidR="00A955E1" w:rsidRDefault="00A955E1" w:rsidP="00DF3442">
            <w:pPr>
              <w:pStyle w:val="a6"/>
              <w:jc w:val="left"/>
            </w:pPr>
          </w:p>
        </w:tc>
        <w:tc>
          <w:tcPr>
            <w:tcW w:w="4757" w:type="dxa"/>
            <w:shd w:val="clear" w:color="auto" w:fill="auto"/>
          </w:tcPr>
          <w:p w:rsidR="00A955E1" w:rsidRDefault="00A955E1" w:rsidP="00DF3442">
            <w:pPr>
              <w:pStyle w:val="a6"/>
              <w:jc w:val="left"/>
              <w:rPr>
                <w:i/>
                <w:iCs/>
                <w:color w:val="0000FF"/>
              </w:rPr>
            </w:pPr>
          </w:p>
        </w:tc>
        <w:tc>
          <w:tcPr>
            <w:tcW w:w="1747" w:type="dxa"/>
            <w:shd w:val="clear" w:color="auto" w:fill="auto"/>
          </w:tcPr>
          <w:p w:rsidR="00A955E1" w:rsidRDefault="00A955E1" w:rsidP="00DF3442">
            <w:pPr>
              <w:pStyle w:val="a6"/>
              <w:jc w:val="left"/>
              <w:rPr>
                <w:i/>
                <w:iCs/>
                <w:color w:val="0000FF"/>
              </w:rPr>
            </w:pPr>
          </w:p>
        </w:tc>
      </w:tr>
    </w:tbl>
    <w:p w:rsidR="00A955E1" w:rsidRDefault="00A955E1" w:rsidP="00A955E1"/>
    <w:p w:rsidR="00A955E1" w:rsidRDefault="00A955E1" w:rsidP="00A955E1"/>
    <w:p w:rsidR="00857AB8" w:rsidRDefault="00857AB8" w:rsidP="00A955E1"/>
    <w:p w:rsidR="001C6061" w:rsidRDefault="0059536D" w:rsidP="001F0CE4">
      <w:pPr>
        <w:pStyle w:val="2"/>
        <w:numPr>
          <w:ilvl w:val="0"/>
          <w:numId w:val="1"/>
        </w:numPr>
      </w:pPr>
      <w:r>
        <w:rPr>
          <w:rFonts w:hint="eastAsia"/>
        </w:rPr>
        <w:t>系统</w:t>
      </w:r>
      <w:r>
        <w:t>描述</w:t>
      </w:r>
    </w:p>
    <w:p w:rsidR="0059536D" w:rsidRPr="00857AB8" w:rsidRDefault="000153DB" w:rsidP="00857AB8">
      <w:pPr>
        <w:pStyle w:val="a7"/>
        <w:spacing w:line="400" w:lineRule="atLeast"/>
        <w:ind w:firstLine="560"/>
        <w:rPr>
          <w:rFonts w:ascii="宋体" w:hAnsi="宋体"/>
          <w:sz w:val="28"/>
          <w:szCs w:val="28"/>
        </w:rPr>
      </w:pPr>
      <w:r w:rsidRPr="00857AB8">
        <w:rPr>
          <w:rFonts w:ascii="宋体" w:hAnsi="宋体" w:hint="eastAsia"/>
          <w:sz w:val="28"/>
          <w:szCs w:val="28"/>
        </w:rPr>
        <w:t>室内空气监测系统</w:t>
      </w:r>
      <w:r w:rsidRPr="00857AB8">
        <w:rPr>
          <w:rFonts w:ascii="宋体" w:hAnsi="宋体"/>
          <w:sz w:val="28"/>
          <w:szCs w:val="28"/>
        </w:rPr>
        <w:t>移动端和云平台开发，将</w:t>
      </w:r>
      <w:r w:rsidRPr="00857AB8">
        <w:rPr>
          <w:rFonts w:ascii="宋体" w:hAnsi="宋体" w:hint="eastAsia"/>
          <w:sz w:val="28"/>
          <w:szCs w:val="28"/>
        </w:rPr>
        <w:t>博华康生</w:t>
      </w:r>
      <w:r w:rsidRPr="00857AB8">
        <w:rPr>
          <w:rFonts w:ascii="宋体" w:hAnsi="宋体"/>
          <w:sz w:val="28"/>
          <w:szCs w:val="28"/>
        </w:rPr>
        <w:t>室内空气</w:t>
      </w:r>
      <w:r w:rsidRPr="00857AB8">
        <w:rPr>
          <w:rFonts w:ascii="宋体" w:hAnsi="宋体" w:hint="eastAsia"/>
          <w:sz w:val="28"/>
          <w:szCs w:val="28"/>
        </w:rPr>
        <w:t>质量</w:t>
      </w:r>
      <w:r w:rsidRPr="00857AB8">
        <w:rPr>
          <w:rFonts w:ascii="宋体" w:hAnsi="宋体"/>
          <w:sz w:val="28"/>
          <w:szCs w:val="28"/>
        </w:rPr>
        <w:t>检测仪</w:t>
      </w:r>
      <w:r w:rsidRPr="00857AB8">
        <w:rPr>
          <w:rFonts w:ascii="宋体" w:hAnsi="宋体" w:hint="eastAsia"/>
          <w:sz w:val="28"/>
          <w:szCs w:val="28"/>
        </w:rPr>
        <w:t>测量</w:t>
      </w:r>
      <w:r w:rsidRPr="00857AB8">
        <w:rPr>
          <w:rFonts w:ascii="宋体" w:hAnsi="宋体"/>
          <w:sz w:val="28"/>
          <w:szCs w:val="28"/>
        </w:rPr>
        <w:t>到的</w:t>
      </w:r>
      <w:r w:rsidRPr="00857AB8">
        <w:rPr>
          <w:rFonts w:ascii="宋体" w:hAnsi="宋体" w:hint="eastAsia"/>
          <w:sz w:val="28"/>
          <w:szCs w:val="28"/>
        </w:rPr>
        <w:t>空气</w:t>
      </w:r>
      <w:r w:rsidRPr="00857AB8">
        <w:rPr>
          <w:rFonts w:ascii="宋体" w:hAnsi="宋体"/>
          <w:sz w:val="28"/>
          <w:szCs w:val="28"/>
        </w:rPr>
        <w:t>质量数据通过家庭网关上传到远端服务器进行数据的记录汇总和</w:t>
      </w:r>
      <w:r w:rsidRPr="00857AB8">
        <w:rPr>
          <w:rFonts w:ascii="宋体" w:hAnsi="宋体" w:hint="eastAsia"/>
          <w:sz w:val="28"/>
          <w:szCs w:val="28"/>
        </w:rPr>
        <w:t>统计</w:t>
      </w:r>
      <w:r w:rsidRPr="00857AB8">
        <w:rPr>
          <w:rFonts w:ascii="宋体" w:hAnsi="宋体"/>
          <w:sz w:val="28"/>
          <w:szCs w:val="28"/>
        </w:rPr>
        <w:t>整理，用户可以</w:t>
      </w:r>
      <w:r w:rsidRPr="00857AB8">
        <w:rPr>
          <w:rFonts w:ascii="宋体" w:hAnsi="宋体" w:hint="eastAsia"/>
          <w:sz w:val="28"/>
          <w:szCs w:val="28"/>
        </w:rPr>
        <w:t>通过</w:t>
      </w:r>
      <w:r w:rsidRPr="00857AB8">
        <w:rPr>
          <w:rFonts w:ascii="宋体" w:hAnsi="宋体"/>
          <w:sz w:val="28"/>
          <w:szCs w:val="28"/>
        </w:rPr>
        <w:t>移动端app查看室内空气状况并得到相应的建议，本文主要叙述</w:t>
      </w:r>
      <w:r w:rsidRPr="00857AB8">
        <w:rPr>
          <w:rFonts w:ascii="宋体" w:hAnsi="宋体" w:hint="eastAsia"/>
          <w:sz w:val="28"/>
          <w:szCs w:val="28"/>
        </w:rPr>
        <w:t>网络</w:t>
      </w:r>
      <w:r w:rsidRPr="00857AB8">
        <w:rPr>
          <w:rFonts w:ascii="宋体" w:hAnsi="宋体"/>
          <w:sz w:val="28"/>
          <w:szCs w:val="28"/>
        </w:rPr>
        <w:t>通信过程中空气质量检测仪</w:t>
      </w:r>
      <w:r w:rsidRPr="00857AB8">
        <w:rPr>
          <w:rFonts w:ascii="宋体" w:hAnsi="宋体" w:hint="eastAsia"/>
          <w:sz w:val="28"/>
          <w:szCs w:val="28"/>
        </w:rPr>
        <w:t>与</w:t>
      </w:r>
      <w:r w:rsidRPr="00857AB8">
        <w:rPr>
          <w:rFonts w:ascii="宋体" w:hAnsi="宋体"/>
          <w:sz w:val="28"/>
          <w:szCs w:val="28"/>
        </w:rPr>
        <w:t>物联网服务器之间交互的内部协议</w:t>
      </w:r>
      <w:r w:rsidR="0059536D" w:rsidRPr="00857AB8">
        <w:rPr>
          <w:rFonts w:ascii="宋体" w:hAnsi="宋体"/>
          <w:sz w:val="28"/>
          <w:szCs w:val="28"/>
        </w:rPr>
        <w:t>。</w:t>
      </w:r>
    </w:p>
    <w:p w:rsidR="000153DB" w:rsidRPr="00857AB8" w:rsidRDefault="000153DB" w:rsidP="00857AB8">
      <w:pPr>
        <w:rPr>
          <w:sz w:val="28"/>
          <w:szCs w:val="28"/>
        </w:rPr>
      </w:pPr>
      <w:r w:rsidRPr="00857AB8">
        <w:rPr>
          <w:rFonts w:hint="eastAsia"/>
          <w:sz w:val="28"/>
          <w:szCs w:val="28"/>
        </w:rPr>
        <w:lastRenderedPageBreak/>
        <w:t>名词</w:t>
      </w:r>
      <w:r w:rsidRPr="00857AB8">
        <w:rPr>
          <w:sz w:val="28"/>
          <w:szCs w:val="28"/>
        </w:rPr>
        <w:t>解释</w:t>
      </w:r>
    </w:p>
    <w:tbl>
      <w:tblPr>
        <w:tblStyle w:val="a8"/>
        <w:tblW w:w="0" w:type="auto"/>
        <w:tblLook w:val="04A0" w:firstRow="1" w:lastRow="0" w:firstColumn="1" w:lastColumn="0" w:noHBand="0" w:noVBand="1"/>
      </w:tblPr>
      <w:tblGrid>
        <w:gridCol w:w="4148"/>
        <w:gridCol w:w="4148"/>
      </w:tblGrid>
      <w:tr w:rsidR="000153DB" w:rsidTr="00DF3442">
        <w:tc>
          <w:tcPr>
            <w:tcW w:w="4148" w:type="dxa"/>
          </w:tcPr>
          <w:p w:rsidR="000153DB" w:rsidRDefault="000153DB" w:rsidP="00DF3442">
            <w:r>
              <w:rPr>
                <w:rFonts w:hint="eastAsia"/>
              </w:rPr>
              <w:t>仪器</w:t>
            </w:r>
          </w:p>
        </w:tc>
        <w:tc>
          <w:tcPr>
            <w:tcW w:w="4148" w:type="dxa"/>
          </w:tcPr>
          <w:p w:rsidR="000153DB" w:rsidRDefault="000153DB" w:rsidP="00DF3442">
            <w:r>
              <w:rPr>
                <w:rFonts w:hint="eastAsia"/>
              </w:rPr>
              <w:t>博华康生</w:t>
            </w:r>
            <w:r>
              <w:t>室内空气检测仪</w:t>
            </w:r>
          </w:p>
        </w:tc>
      </w:tr>
      <w:tr w:rsidR="000153DB" w:rsidTr="00DF3442">
        <w:tc>
          <w:tcPr>
            <w:tcW w:w="4148" w:type="dxa"/>
          </w:tcPr>
          <w:p w:rsidR="000153DB" w:rsidRPr="00A242A5" w:rsidRDefault="000153DB" w:rsidP="00DF3442">
            <w:r>
              <w:rPr>
                <w:rFonts w:hint="eastAsia"/>
              </w:rPr>
              <w:t>服务器</w:t>
            </w:r>
          </w:p>
        </w:tc>
        <w:tc>
          <w:tcPr>
            <w:tcW w:w="4148" w:type="dxa"/>
          </w:tcPr>
          <w:p w:rsidR="000153DB" w:rsidRDefault="000153DB" w:rsidP="00DF3442">
            <w:r>
              <w:rPr>
                <w:rFonts w:hint="eastAsia"/>
              </w:rPr>
              <w:t>指</w:t>
            </w:r>
            <w:r>
              <w:t>保存并能处理空气检测仪数据的服务器，目前是深联科技公司的服务器</w:t>
            </w:r>
          </w:p>
        </w:tc>
      </w:tr>
      <w:tr w:rsidR="000153DB" w:rsidTr="00DF3442">
        <w:tc>
          <w:tcPr>
            <w:tcW w:w="4148" w:type="dxa"/>
          </w:tcPr>
          <w:p w:rsidR="000153DB" w:rsidRDefault="000153DB" w:rsidP="00DF3442">
            <w:r>
              <w:rPr>
                <w:rFonts w:hint="eastAsia"/>
              </w:rPr>
              <w:t>上行</w:t>
            </w:r>
            <w:r>
              <w:t>通信数据</w:t>
            </w:r>
          </w:p>
        </w:tc>
        <w:tc>
          <w:tcPr>
            <w:tcW w:w="4148" w:type="dxa"/>
          </w:tcPr>
          <w:p w:rsidR="000153DB" w:rsidRDefault="000153DB" w:rsidP="00DF3442">
            <w:r>
              <w:rPr>
                <w:rFonts w:hint="eastAsia"/>
              </w:rPr>
              <w:t>从</w:t>
            </w:r>
            <w:r>
              <w:t>空气检测仪的角度，表示仪器将监测数据上传给服务器的数据包</w:t>
            </w:r>
          </w:p>
        </w:tc>
      </w:tr>
      <w:tr w:rsidR="000153DB" w:rsidTr="00DF3442">
        <w:tc>
          <w:tcPr>
            <w:tcW w:w="4148" w:type="dxa"/>
          </w:tcPr>
          <w:p w:rsidR="000153DB" w:rsidRPr="00844921" w:rsidRDefault="000153DB" w:rsidP="00DF3442">
            <w:r>
              <w:rPr>
                <w:rFonts w:hint="eastAsia"/>
              </w:rPr>
              <w:t>下行</w:t>
            </w:r>
            <w:r>
              <w:t>通信数据</w:t>
            </w:r>
          </w:p>
        </w:tc>
        <w:tc>
          <w:tcPr>
            <w:tcW w:w="4148" w:type="dxa"/>
          </w:tcPr>
          <w:p w:rsidR="000153DB" w:rsidRDefault="000153DB" w:rsidP="00DF3442">
            <w:r>
              <w:rPr>
                <w:rFonts w:hint="eastAsia"/>
              </w:rPr>
              <w:t>从</w:t>
            </w:r>
            <w:r>
              <w:t>空气检测仪的角度，表示</w:t>
            </w:r>
            <w:r>
              <w:rPr>
                <w:rFonts w:hint="eastAsia"/>
              </w:rPr>
              <w:t>服务器将</w:t>
            </w:r>
            <w:r>
              <w:t>配置数据发送给仪器的数据包</w:t>
            </w:r>
          </w:p>
        </w:tc>
      </w:tr>
      <w:tr w:rsidR="000153DB" w:rsidTr="00DF3442">
        <w:tc>
          <w:tcPr>
            <w:tcW w:w="4148" w:type="dxa"/>
          </w:tcPr>
          <w:p w:rsidR="000153DB" w:rsidRDefault="00854A24" w:rsidP="00DF3442">
            <w:r>
              <w:rPr>
                <w:rFonts w:hint="eastAsia"/>
              </w:rPr>
              <w:t>测量</w:t>
            </w:r>
            <w:r>
              <w:t>数据</w:t>
            </w:r>
          </w:p>
        </w:tc>
        <w:tc>
          <w:tcPr>
            <w:tcW w:w="4148" w:type="dxa"/>
          </w:tcPr>
          <w:p w:rsidR="000153DB" w:rsidRDefault="00854A24" w:rsidP="00854A24">
            <w:r>
              <w:rPr>
                <w:rFonts w:hint="eastAsia"/>
              </w:rPr>
              <w:t>仪器测量</w:t>
            </w:r>
            <w:r>
              <w:t>到的甲醛，</w:t>
            </w:r>
            <w:r>
              <w:t>pm2.5</w:t>
            </w:r>
            <w:r>
              <w:rPr>
                <w:rFonts w:hint="eastAsia"/>
              </w:rPr>
              <w:t>浓度的</w:t>
            </w:r>
            <w:r>
              <w:t>数据</w:t>
            </w:r>
            <w:r w:rsidR="00A04ED3">
              <w:rPr>
                <w:rFonts w:hint="eastAsia"/>
              </w:rPr>
              <w:t>，</w:t>
            </w:r>
            <w:r w:rsidR="00A04ED3">
              <w:t>是需要在手机端</w:t>
            </w:r>
            <w:r w:rsidR="00A04ED3">
              <w:t>app</w:t>
            </w:r>
            <w:r w:rsidR="00A04ED3">
              <w:t>中显示的部分</w:t>
            </w:r>
          </w:p>
        </w:tc>
      </w:tr>
      <w:tr w:rsidR="000153DB" w:rsidTr="00DF3442">
        <w:tc>
          <w:tcPr>
            <w:tcW w:w="4148" w:type="dxa"/>
          </w:tcPr>
          <w:p w:rsidR="000153DB" w:rsidRPr="00E82743" w:rsidRDefault="00E82743" w:rsidP="00DF3442">
            <w:pPr>
              <w:rPr>
                <w:b/>
              </w:rPr>
            </w:pPr>
            <w:r>
              <w:rPr>
                <w:rFonts w:asciiTheme="minorEastAsia" w:hAnsiTheme="minorEastAsia"/>
                <w:sz w:val="24"/>
                <w:szCs w:val="24"/>
              </w:rPr>
              <w:t>配置参数</w:t>
            </w:r>
          </w:p>
        </w:tc>
        <w:tc>
          <w:tcPr>
            <w:tcW w:w="4148" w:type="dxa"/>
          </w:tcPr>
          <w:p w:rsidR="000153DB" w:rsidRDefault="00E82743" w:rsidP="00DF3442">
            <w:r>
              <w:rPr>
                <w:rFonts w:hint="eastAsia"/>
              </w:rPr>
              <w:t>仪器</w:t>
            </w:r>
            <w:r>
              <w:t>内部用于</w:t>
            </w:r>
            <w:r>
              <w:rPr>
                <w:rFonts w:hint="eastAsia"/>
              </w:rPr>
              <w:t>处理</w:t>
            </w:r>
            <w:r>
              <w:t>测量数据的算法参数</w:t>
            </w:r>
            <w:r w:rsidR="00A04ED3">
              <w:rPr>
                <w:rFonts w:hint="eastAsia"/>
              </w:rPr>
              <w:t>，参数</w:t>
            </w:r>
            <w:r w:rsidR="00A04ED3">
              <w:t>的修改有厂家执行，对用户不开放</w:t>
            </w:r>
          </w:p>
        </w:tc>
      </w:tr>
    </w:tbl>
    <w:p w:rsidR="000153DB" w:rsidRPr="0059536D" w:rsidRDefault="000153DB" w:rsidP="00857AB8">
      <w:pPr>
        <w:pStyle w:val="a7"/>
        <w:ind w:left="360" w:firstLineChars="0" w:firstLine="0"/>
      </w:pPr>
    </w:p>
    <w:p w:rsidR="001F0CE4" w:rsidRDefault="001C666F" w:rsidP="001F0CE4">
      <w:pPr>
        <w:pStyle w:val="2"/>
        <w:numPr>
          <w:ilvl w:val="0"/>
          <w:numId w:val="1"/>
        </w:numPr>
      </w:pPr>
      <w:r>
        <w:t>协议</w:t>
      </w:r>
      <w:r>
        <w:rPr>
          <w:rFonts w:hint="eastAsia"/>
        </w:rPr>
        <w:t>概况</w:t>
      </w:r>
    </w:p>
    <w:p w:rsidR="001C6061" w:rsidRPr="001C6061" w:rsidRDefault="001C6061" w:rsidP="001C6061"/>
    <w:p w:rsidR="00462507" w:rsidRPr="0038066E" w:rsidRDefault="00462507" w:rsidP="0038066E">
      <w:pPr>
        <w:spacing w:line="400" w:lineRule="atLeast"/>
        <w:ind w:firstLineChars="200" w:firstLine="560"/>
        <w:rPr>
          <w:sz w:val="28"/>
          <w:szCs w:val="28"/>
        </w:rPr>
      </w:pPr>
      <w:r w:rsidRPr="0038066E">
        <w:rPr>
          <w:rFonts w:hint="eastAsia"/>
          <w:sz w:val="28"/>
          <w:szCs w:val="28"/>
        </w:rPr>
        <w:t>本协议</w:t>
      </w:r>
      <w:r w:rsidRPr="0038066E">
        <w:rPr>
          <w:sz w:val="28"/>
          <w:szCs w:val="28"/>
        </w:rPr>
        <w:t>依托于博华康生</w:t>
      </w:r>
      <w:r w:rsidRPr="0038066E">
        <w:rPr>
          <w:rFonts w:hint="eastAsia"/>
          <w:sz w:val="28"/>
          <w:szCs w:val="28"/>
        </w:rPr>
        <w:t>三合一</w:t>
      </w:r>
      <w:r w:rsidRPr="0038066E">
        <w:rPr>
          <w:sz w:val="28"/>
          <w:szCs w:val="28"/>
        </w:rPr>
        <w:t>甲醛检测仪产品系统，规定了甲醛检测仪，服务器</w:t>
      </w:r>
      <w:r w:rsidRPr="0038066E">
        <w:rPr>
          <w:rFonts w:hint="eastAsia"/>
          <w:sz w:val="28"/>
          <w:szCs w:val="28"/>
        </w:rPr>
        <w:t>，</w:t>
      </w:r>
      <w:r w:rsidRPr="0038066E">
        <w:rPr>
          <w:sz w:val="28"/>
          <w:szCs w:val="28"/>
        </w:rPr>
        <w:t>手机</w:t>
      </w:r>
      <w:r w:rsidRPr="0038066E">
        <w:rPr>
          <w:sz w:val="28"/>
          <w:szCs w:val="28"/>
        </w:rPr>
        <w:t>app</w:t>
      </w:r>
      <w:r w:rsidRPr="0038066E">
        <w:rPr>
          <w:sz w:val="28"/>
          <w:szCs w:val="28"/>
        </w:rPr>
        <w:t>三端网络通信的内部协议格式，采用</w:t>
      </w:r>
      <w:r w:rsidRPr="0038066E">
        <w:rPr>
          <w:sz w:val="28"/>
          <w:szCs w:val="28"/>
        </w:rPr>
        <w:t>json</w:t>
      </w:r>
      <w:r w:rsidRPr="0038066E">
        <w:rPr>
          <w:sz w:val="28"/>
          <w:szCs w:val="28"/>
        </w:rPr>
        <w:t>格式。</w:t>
      </w:r>
      <w:r w:rsidR="001C666F" w:rsidRPr="0038066E">
        <w:rPr>
          <w:rFonts w:hint="eastAsia"/>
          <w:sz w:val="28"/>
          <w:szCs w:val="28"/>
        </w:rPr>
        <w:t>三合一甲醛</w:t>
      </w:r>
      <w:r w:rsidR="001C666F" w:rsidRPr="0038066E">
        <w:rPr>
          <w:sz w:val="28"/>
          <w:szCs w:val="28"/>
        </w:rPr>
        <w:t>检测仪系统网络通信目的在于便于用户从手机</w:t>
      </w:r>
      <w:r w:rsidR="001C666F" w:rsidRPr="0038066E">
        <w:rPr>
          <w:sz w:val="28"/>
          <w:szCs w:val="28"/>
        </w:rPr>
        <w:t>app</w:t>
      </w:r>
      <w:r w:rsidR="001C666F" w:rsidRPr="0038066E">
        <w:rPr>
          <w:sz w:val="28"/>
          <w:szCs w:val="28"/>
        </w:rPr>
        <w:t>端查看</w:t>
      </w:r>
      <w:r w:rsidR="001C666F" w:rsidRPr="0038066E">
        <w:rPr>
          <w:rFonts w:hint="eastAsia"/>
          <w:sz w:val="28"/>
          <w:szCs w:val="28"/>
        </w:rPr>
        <w:t>仪器</w:t>
      </w:r>
      <w:r w:rsidR="001C666F" w:rsidRPr="0038066E">
        <w:rPr>
          <w:sz w:val="28"/>
          <w:szCs w:val="28"/>
        </w:rPr>
        <w:t>检测数据，测评仪器所处</w:t>
      </w:r>
      <w:r w:rsidR="001C666F" w:rsidRPr="0038066E">
        <w:rPr>
          <w:rFonts w:hint="eastAsia"/>
          <w:sz w:val="28"/>
          <w:szCs w:val="28"/>
        </w:rPr>
        <w:t>环境</w:t>
      </w:r>
      <w:r w:rsidR="001C666F" w:rsidRPr="0038066E">
        <w:rPr>
          <w:sz w:val="28"/>
          <w:szCs w:val="28"/>
        </w:rPr>
        <w:t>污染状况，测评空气净化产品及净化措施实施效果，便于博华康生公司对仪器</w:t>
      </w:r>
      <w:r w:rsidR="001C666F" w:rsidRPr="0038066E">
        <w:rPr>
          <w:rFonts w:hint="eastAsia"/>
          <w:sz w:val="28"/>
          <w:szCs w:val="28"/>
        </w:rPr>
        <w:t>运行</w:t>
      </w:r>
      <w:r w:rsidR="001C666F" w:rsidRPr="0038066E">
        <w:rPr>
          <w:sz w:val="28"/>
          <w:szCs w:val="28"/>
        </w:rPr>
        <w:t>状况进行监测。</w:t>
      </w:r>
    </w:p>
    <w:p w:rsidR="006D77DA" w:rsidRPr="0038066E" w:rsidRDefault="006D77DA" w:rsidP="0038066E">
      <w:pPr>
        <w:spacing w:line="400" w:lineRule="atLeast"/>
        <w:ind w:firstLineChars="200" w:firstLine="560"/>
        <w:rPr>
          <w:sz w:val="28"/>
          <w:szCs w:val="28"/>
        </w:rPr>
      </w:pPr>
      <w:r w:rsidRPr="0038066E">
        <w:rPr>
          <w:rFonts w:hint="eastAsia"/>
          <w:sz w:val="28"/>
          <w:szCs w:val="28"/>
        </w:rPr>
        <w:t>协议</w:t>
      </w:r>
      <w:r w:rsidRPr="0038066E">
        <w:rPr>
          <w:sz w:val="28"/>
          <w:szCs w:val="28"/>
        </w:rPr>
        <w:t>的制定依据</w:t>
      </w:r>
      <w:r w:rsidRPr="0038066E">
        <w:rPr>
          <w:rFonts w:hint="eastAsia"/>
          <w:sz w:val="28"/>
          <w:szCs w:val="28"/>
        </w:rPr>
        <w:t>项目</w:t>
      </w:r>
      <w:r w:rsidRPr="0038066E">
        <w:rPr>
          <w:sz w:val="28"/>
          <w:szCs w:val="28"/>
        </w:rPr>
        <w:t>要求，主要包括</w:t>
      </w:r>
      <w:r w:rsidR="00815387" w:rsidRPr="0038066E">
        <w:rPr>
          <w:rFonts w:hint="eastAsia"/>
          <w:sz w:val="28"/>
          <w:szCs w:val="28"/>
        </w:rPr>
        <w:t>：</w:t>
      </w:r>
      <w:r w:rsidRPr="0038066E">
        <w:rPr>
          <w:rFonts w:hint="eastAsia"/>
          <w:sz w:val="28"/>
          <w:szCs w:val="28"/>
        </w:rPr>
        <w:t>识别</w:t>
      </w:r>
      <w:r w:rsidRPr="0038066E">
        <w:rPr>
          <w:sz w:val="28"/>
          <w:szCs w:val="28"/>
        </w:rPr>
        <w:t>项，功能项和数据项</w:t>
      </w:r>
      <w:r w:rsidR="00815387" w:rsidRPr="0038066E">
        <w:rPr>
          <w:rFonts w:hint="eastAsia"/>
          <w:sz w:val="28"/>
          <w:szCs w:val="28"/>
        </w:rPr>
        <w:t>。</w:t>
      </w:r>
    </w:p>
    <w:p w:rsidR="006D77DA" w:rsidRPr="0038066E" w:rsidRDefault="006D77DA" w:rsidP="0038066E">
      <w:pPr>
        <w:spacing w:line="400" w:lineRule="atLeast"/>
        <w:ind w:firstLineChars="200" w:firstLine="560"/>
        <w:rPr>
          <w:sz w:val="28"/>
          <w:szCs w:val="28"/>
        </w:rPr>
      </w:pPr>
      <w:r w:rsidRPr="0038066E">
        <w:rPr>
          <w:rFonts w:hint="eastAsia"/>
          <w:sz w:val="28"/>
          <w:szCs w:val="28"/>
        </w:rPr>
        <w:t>识别部分</w:t>
      </w:r>
      <w:r w:rsidRPr="0038066E">
        <w:rPr>
          <w:sz w:val="28"/>
          <w:szCs w:val="28"/>
        </w:rPr>
        <w:t>包括仪器的</w:t>
      </w:r>
      <w:r w:rsidRPr="0038066E">
        <w:rPr>
          <w:rFonts w:hint="eastAsia"/>
          <w:sz w:val="28"/>
          <w:szCs w:val="28"/>
        </w:rPr>
        <w:t>设备</w:t>
      </w:r>
      <w:r w:rsidRPr="0038066E">
        <w:rPr>
          <w:sz w:val="28"/>
          <w:szCs w:val="28"/>
        </w:rPr>
        <w:t>id</w:t>
      </w:r>
      <w:r w:rsidRPr="0038066E">
        <w:rPr>
          <w:rFonts w:hint="eastAsia"/>
          <w:sz w:val="28"/>
          <w:szCs w:val="28"/>
        </w:rPr>
        <w:t>，</w:t>
      </w:r>
      <w:r w:rsidRPr="0038066E">
        <w:rPr>
          <w:sz w:val="28"/>
          <w:szCs w:val="28"/>
        </w:rPr>
        <w:t>固件版本和用户密码，功能</w:t>
      </w:r>
      <w:r w:rsidRPr="0038066E">
        <w:rPr>
          <w:rFonts w:hint="eastAsia"/>
          <w:sz w:val="28"/>
          <w:szCs w:val="28"/>
        </w:rPr>
        <w:t>部分</w:t>
      </w:r>
      <w:r w:rsidRPr="0038066E">
        <w:rPr>
          <w:sz w:val="28"/>
          <w:szCs w:val="28"/>
        </w:rPr>
        <w:t>包括</w:t>
      </w:r>
      <w:r w:rsidRPr="0038066E">
        <w:rPr>
          <w:rFonts w:hint="eastAsia"/>
          <w:sz w:val="28"/>
          <w:szCs w:val="28"/>
        </w:rPr>
        <w:t>命令</w:t>
      </w:r>
      <w:r w:rsidRPr="0038066E">
        <w:rPr>
          <w:sz w:val="28"/>
          <w:szCs w:val="28"/>
        </w:rPr>
        <w:t>项，状态项，数据部分包括</w:t>
      </w:r>
      <w:r w:rsidR="00F06C2D" w:rsidRPr="0038066E">
        <w:rPr>
          <w:rFonts w:hint="eastAsia"/>
          <w:sz w:val="28"/>
          <w:szCs w:val="28"/>
        </w:rPr>
        <w:t>网络时间</w:t>
      </w:r>
      <w:r w:rsidR="00F06C2D" w:rsidRPr="0038066E">
        <w:rPr>
          <w:sz w:val="28"/>
          <w:szCs w:val="28"/>
        </w:rPr>
        <w:t>，</w:t>
      </w:r>
      <w:r w:rsidRPr="0038066E">
        <w:rPr>
          <w:sz w:val="28"/>
          <w:szCs w:val="28"/>
        </w:rPr>
        <w:t>甲醛</w:t>
      </w:r>
      <w:r w:rsidRPr="0038066E">
        <w:rPr>
          <w:rFonts w:hint="eastAsia"/>
          <w:sz w:val="28"/>
          <w:szCs w:val="28"/>
        </w:rPr>
        <w:t>，</w:t>
      </w:r>
      <w:r w:rsidRPr="0038066E">
        <w:rPr>
          <w:sz w:val="28"/>
          <w:szCs w:val="28"/>
        </w:rPr>
        <w:t>pm25</w:t>
      </w:r>
      <w:r w:rsidRPr="0038066E">
        <w:rPr>
          <w:rFonts w:hint="eastAsia"/>
          <w:sz w:val="28"/>
          <w:szCs w:val="28"/>
        </w:rPr>
        <w:t>，温度</w:t>
      </w:r>
      <w:r w:rsidRPr="0038066E">
        <w:rPr>
          <w:sz w:val="28"/>
          <w:szCs w:val="28"/>
        </w:rPr>
        <w:t>，湿度等</w:t>
      </w:r>
      <w:r w:rsidRPr="0038066E">
        <w:rPr>
          <w:rFonts w:hint="eastAsia"/>
          <w:sz w:val="28"/>
          <w:szCs w:val="28"/>
        </w:rPr>
        <w:t>主体</w:t>
      </w:r>
      <w:r w:rsidRPr="0038066E">
        <w:rPr>
          <w:sz w:val="28"/>
          <w:szCs w:val="28"/>
        </w:rPr>
        <w:t>参数的各项指标</w:t>
      </w:r>
      <w:r w:rsidR="00183FB0" w:rsidRPr="0038066E">
        <w:rPr>
          <w:rFonts w:hint="eastAsia"/>
          <w:sz w:val="28"/>
          <w:szCs w:val="28"/>
        </w:rPr>
        <w:t>。</w:t>
      </w:r>
    </w:p>
    <w:p w:rsidR="001F0CE4" w:rsidRDefault="00024AFB" w:rsidP="00DF3442">
      <w:pPr>
        <w:pStyle w:val="2"/>
        <w:numPr>
          <w:ilvl w:val="0"/>
          <w:numId w:val="1"/>
        </w:numPr>
      </w:pPr>
      <w:r>
        <w:rPr>
          <w:rFonts w:hint="eastAsia"/>
        </w:rPr>
        <w:t>识别项</w:t>
      </w:r>
    </w:p>
    <w:p w:rsidR="00897958" w:rsidRPr="00AE746D" w:rsidRDefault="00897958" w:rsidP="00AE746D">
      <w:pPr>
        <w:spacing w:line="400" w:lineRule="atLeast"/>
        <w:ind w:firstLineChars="200" w:firstLine="560"/>
        <w:rPr>
          <w:sz w:val="28"/>
          <w:szCs w:val="28"/>
        </w:rPr>
      </w:pPr>
      <w:r w:rsidRPr="00AE746D">
        <w:rPr>
          <w:rFonts w:hint="eastAsia"/>
          <w:sz w:val="28"/>
          <w:szCs w:val="28"/>
        </w:rPr>
        <w:t>对于</w:t>
      </w:r>
      <w:r w:rsidRPr="00AE746D">
        <w:rPr>
          <w:sz w:val="28"/>
          <w:szCs w:val="28"/>
        </w:rPr>
        <w:t>识别项，从</w:t>
      </w:r>
      <w:r w:rsidRPr="00AE746D">
        <w:rPr>
          <w:rFonts w:hint="eastAsia"/>
          <w:sz w:val="28"/>
          <w:szCs w:val="28"/>
        </w:rPr>
        <w:t>仪器到</w:t>
      </w:r>
      <w:r w:rsidRPr="00AE746D">
        <w:rPr>
          <w:sz w:val="28"/>
          <w:szCs w:val="28"/>
        </w:rPr>
        <w:t>服务器的上行和从服务器到仪器的下行，都是需要的，双方都</w:t>
      </w:r>
      <w:r w:rsidRPr="00AE746D">
        <w:rPr>
          <w:rFonts w:hint="eastAsia"/>
          <w:sz w:val="28"/>
          <w:szCs w:val="28"/>
        </w:rPr>
        <w:t>必须</w:t>
      </w:r>
      <w:r w:rsidRPr="00AE746D">
        <w:rPr>
          <w:sz w:val="28"/>
          <w:szCs w:val="28"/>
        </w:rPr>
        <w:t>校验对应的识别项，</w:t>
      </w:r>
      <w:r w:rsidRPr="00AE746D">
        <w:rPr>
          <w:rFonts w:hint="eastAsia"/>
          <w:sz w:val="28"/>
          <w:szCs w:val="28"/>
        </w:rPr>
        <w:t>确认</w:t>
      </w:r>
      <w:r w:rsidRPr="00AE746D">
        <w:rPr>
          <w:sz w:val="28"/>
          <w:szCs w:val="28"/>
        </w:rPr>
        <w:t>没有错误，即证明</w:t>
      </w:r>
      <w:r w:rsidRPr="00AE746D">
        <w:rPr>
          <w:sz w:val="28"/>
          <w:szCs w:val="28"/>
        </w:rPr>
        <w:lastRenderedPageBreak/>
        <w:t>后续数据有效。</w:t>
      </w:r>
    </w:p>
    <w:p w:rsidR="00024AFB" w:rsidRPr="00815387" w:rsidRDefault="00024AFB" w:rsidP="00024AFB">
      <w:pPr>
        <w:pStyle w:val="a7"/>
        <w:numPr>
          <w:ilvl w:val="0"/>
          <w:numId w:val="2"/>
        </w:numPr>
        <w:ind w:firstLineChars="0"/>
        <w:rPr>
          <w:sz w:val="28"/>
          <w:szCs w:val="28"/>
        </w:rPr>
      </w:pPr>
      <w:r w:rsidRPr="00815387">
        <w:rPr>
          <w:rFonts w:hint="eastAsia"/>
          <w:sz w:val="28"/>
          <w:szCs w:val="28"/>
        </w:rPr>
        <w:t>设备</w:t>
      </w:r>
      <w:r w:rsidRPr="00815387">
        <w:rPr>
          <w:rFonts w:hint="eastAsia"/>
          <w:sz w:val="28"/>
          <w:szCs w:val="28"/>
        </w:rPr>
        <w:t>ID</w:t>
      </w:r>
      <w:r w:rsidRPr="00815387">
        <w:rPr>
          <w:rFonts w:hint="eastAsia"/>
          <w:sz w:val="28"/>
          <w:szCs w:val="28"/>
        </w:rPr>
        <w:t>号</w:t>
      </w:r>
    </w:p>
    <w:p w:rsidR="00000C4B" w:rsidRPr="0038066E" w:rsidRDefault="00000C4B" w:rsidP="00815387">
      <w:pPr>
        <w:pStyle w:val="a7"/>
        <w:spacing w:line="400" w:lineRule="atLeast"/>
        <w:ind w:left="357" w:firstLine="480"/>
        <w:rPr>
          <w:rFonts w:asciiTheme="minorEastAsia" w:hAnsiTheme="minorEastAsia"/>
          <w:sz w:val="24"/>
          <w:szCs w:val="24"/>
        </w:rPr>
      </w:pPr>
      <w:r w:rsidRPr="0038066E">
        <w:rPr>
          <w:rFonts w:asciiTheme="minorEastAsia" w:hAnsiTheme="minorEastAsia" w:hint="eastAsia"/>
          <w:sz w:val="24"/>
          <w:szCs w:val="24"/>
        </w:rPr>
        <w:t>设备</w:t>
      </w:r>
      <w:r w:rsidRPr="0038066E">
        <w:rPr>
          <w:rFonts w:asciiTheme="minorEastAsia" w:hAnsiTheme="minorEastAsia"/>
          <w:sz w:val="24"/>
          <w:szCs w:val="24"/>
        </w:rPr>
        <w:t>ID</w:t>
      </w:r>
      <w:r w:rsidRPr="0038066E">
        <w:rPr>
          <w:rFonts w:asciiTheme="minorEastAsia" w:hAnsiTheme="minorEastAsia" w:hint="eastAsia"/>
          <w:sz w:val="24"/>
          <w:szCs w:val="24"/>
        </w:rPr>
        <w:t>号</w:t>
      </w:r>
      <w:r w:rsidRPr="0038066E">
        <w:rPr>
          <w:rFonts w:asciiTheme="minorEastAsia" w:hAnsiTheme="minorEastAsia"/>
          <w:sz w:val="24"/>
          <w:szCs w:val="24"/>
        </w:rPr>
        <w:t>为设备唯一的识别码，</w:t>
      </w:r>
      <w:r w:rsidRPr="0038066E">
        <w:rPr>
          <w:rFonts w:asciiTheme="minorEastAsia" w:hAnsiTheme="minorEastAsia" w:hint="eastAsia"/>
          <w:sz w:val="24"/>
          <w:szCs w:val="24"/>
        </w:rPr>
        <w:t>在</w:t>
      </w:r>
      <w:r w:rsidRPr="0038066E">
        <w:rPr>
          <w:rFonts w:asciiTheme="minorEastAsia" w:hAnsiTheme="minorEastAsia"/>
          <w:sz w:val="24"/>
          <w:szCs w:val="24"/>
        </w:rPr>
        <w:t>产品</w:t>
      </w:r>
      <w:r w:rsidRPr="0038066E">
        <w:rPr>
          <w:rFonts w:asciiTheme="minorEastAsia" w:hAnsiTheme="minorEastAsia" w:hint="eastAsia"/>
          <w:sz w:val="24"/>
          <w:szCs w:val="24"/>
        </w:rPr>
        <w:t>生产</w:t>
      </w:r>
      <w:r w:rsidRPr="0038066E">
        <w:rPr>
          <w:rFonts w:asciiTheme="minorEastAsia" w:hAnsiTheme="minorEastAsia"/>
          <w:sz w:val="24"/>
          <w:szCs w:val="24"/>
        </w:rPr>
        <w:t>时产生，出厂时</w:t>
      </w:r>
      <w:r w:rsidRPr="0038066E">
        <w:rPr>
          <w:rFonts w:asciiTheme="minorEastAsia" w:hAnsiTheme="minorEastAsia" w:hint="eastAsia"/>
          <w:sz w:val="24"/>
          <w:szCs w:val="24"/>
        </w:rPr>
        <w:t>在</w:t>
      </w:r>
      <w:r w:rsidRPr="0038066E">
        <w:rPr>
          <w:rFonts w:asciiTheme="minorEastAsia" w:hAnsiTheme="minorEastAsia"/>
          <w:sz w:val="24"/>
          <w:szCs w:val="24"/>
        </w:rPr>
        <w:t>公司系统注册，只有经过注册的设备才能在公司系统上进行数据记录查询等相关功能</w:t>
      </w:r>
    </w:p>
    <w:p w:rsidR="00000C4B" w:rsidRPr="0038066E" w:rsidRDefault="00000C4B" w:rsidP="00815387">
      <w:pPr>
        <w:pStyle w:val="a7"/>
        <w:spacing w:line="400" w:lineRule="atLeast"/>
        <w:ind w:left="357" w:firstLine="480"/>
        <w:rPr>
          <w:rFonts w:asciiTheme="minorEastAsia" w:hAnsiTheme="minorEastAsia"/>
          <w:sz w:val="24"/>
          <w:szCs w:val="24"/>
        </w:rPr>
      </w:pPr>
      <w:r w:rsidRPr="0038066E">
        <w:rPr>
          <w:rFonts w:asciiTheme="minorEastAsia" w:hAnsiTheme="minorEastAsia" w:hint="eastAsia"/>
          <w:sz w:val="24"/>
          <w:szCs w:val="24"/>
        </w:rPr>
        <w:t>初步制定</w:t>
      </w:r>
      <w:r w:rsidRPr="0038066E">
        <w:rPr>
          <w:rFonts w:asciiTheme="minorEastAsia" w:hAnsiTheme="minorEastAsia"/>
          <w:sz w:val="24"/>
          <w:szCs w:val="24"/>
        </w:rPr>
        <w:t>设备</w:t>
      </w:r>
      <w:r w:rsidRPr="0038066E">
        <w:rPr>
          <w:rFonts w:asciiTheme="minorEastAsia" w:hAnsiTheme="minorEastAsia" w:hint="eastAsia"/>
          <w:sz w:val="24"/>
          <w:szCs w:val="24"/>
        </w:rPr>
        <w:t>ID号</w:t>
      </w:r>
      <w:r w:rsidRPr="0038066E">
        <w:rPr>
          <w:rFonts w:asciiTheme="minorEastAsia" w:hAnsiTheme="minorEastAsia"/>
          <w:sz w:val="24"/>
          <w:szCs w:val="24"/>
        </w:rPr>
        <w:t>的组成</w:t>
      </w:r>
      <w:r w:rsidRPr="0038066E">
        <w:rPr>
          <w:rFonts w:asciiTheme="minorEastAsia" w:hAnsiTheme="minorEastAsia" w:hint="eastAsia"/>
          <w:sz w:val="24"/>
          <w:szCs w:val="24"/>
        </w:rPr>
        <w:t>，</w:t>
      </w:r>
      <w:r w:rsidRPr="0038066E">
        <w:rPr>
          <w:rFonts w:asciiTheme="minorEastAsia" w:hAnsiTheme="minorEastAsia"/>
          <w:sz w:val="24"/>
          <w:szCs w:val="24"/>
        </w:rPr>
        <w:t>ID</w:t>
      </w:r>
      <w:r w:rsidRPr="0038066E">
        <w:rPr>
          <w:rFonts w:asciiTheme="minorEastAsia" w:hAnsiTheme="minorEastAsia" w:hint="eastAsia"/>
          <w:sz w:val="24"/>
          <w:szCs w:val="24"/>
        </w:rPr>
        <w:t>号码</w:t>
      </w:r>
      <w:r w:rsidRPr="0038066E">
        <w:rPr>
          <w:rFonts w:asciiTheme="minorEastAsia" w:hAnsiTheme="minorEastAsia"/>
          <w:sz w:val="24"/>
          <w:szCs w:val="24"/>
        </w:rPr>
        <w:t>为一串asicII字符串由一下几部分组成</w:t>
      </w:r>
      <w:r w:rsidR="00364B4B" w:rsidRPr="0038066E">
        <w:rPr>
          <w:rFonts w:asciiTheme="minorEastAsia" w:hAnsiTheme="minorEastAsia" w:hint="eastAsia"/>
          <w:sz w:val="24"/>
          <w:szCs w:val="24"/>
        </w:rPr>
        <w:t>：</w:t>
      </w:r>
    </w:p>
    <w:p w:rsidR="00000C4B" w:rsidRPr="000E1281" w:rsidRDefault="00000C4B" w:rsidP="00815387">
      <w:pPr>
        <w:pStyle w:val="a7"/>
        <w:spacing w:line="400" w:lineRule="atLeast"/>
        <w:ind w:left="357" w:firstLine="482"/>
        <w:rPr>
          <w:b/>
          <w:sz w:val="24"/>
          <w:szCs w:val="24"/>
        </w:rPr>
      </w:pPr>
      <w:r w:rsidRPr="000E1281">
        <w:rPr>
          <w:rFonts w:hint="eastAsia"/>
          <w:b/>
          <w:sz w:val="24"/>
          <w:szCs w:val="24"/>
        </w:rPr>
        <w:t>产品</w:t>
      </w:r>
      <w:r w:rsidRPr="000E1281">
        <w:rPr>
          <w:b/>
          <w:sz w:val="24"/>
          <w:szCs w:val="24"/>
        </w:rPr>
        <w:t>类别</w:t>
      </w:r>
      <w:r w:rsidRPr="000E1281">
        <w:rPr>
          <w:b/>
          <w:sz w:val="24"/>
          <w:szCs w:val="24"/>
        </w:rPr>
        <w:t>+</w:t>
      </w:r>
      <w:r w:rsidRPr="000E1281">
        <w:rPr>
          <w:b/>
          <w:sz w:val="24"/>
          <w:szCs w:val="24"/>
        </w:rPr>
        <w:t>产品名</w:t>
      </w:r>
      <w:r w:rsidRPr="000E1281">
        <w:rPr>
          <w:b/>
          <w:sz w:val="24"/>
          <w:szCs w:val="24"/>
        </w:rPr>
        <w:t>+</w:t>
      </w:r>
      <w:r w:rsidRPr="000E1281">
        <w:rPr>
          <w:b/>
          <w:sz w:val="24"/>
          <w:szCs w:val="24"/>
        </w:rPr>
        <w:t>硬件版本</w:t>
      </w:r>
      <w:r w:rsidRPr="000E1281">
        <w:rPr>
          <w:b/>
          <w:sz w:val="24"/>
          <w:szCs w:val="24"/>
        </w:rPr>
        <w:t>+</w:t>
      </w:r>
      <w:r w:rsidRPr="000E1281">
        <w:rPr>
          <w:b/>
          <w:sz w:val="24"/>
          <w:szCs w:val="24"/>
        </w:rPr>
        <w:t>生产日期（</w:t>
      </w:r>
      <w:r w:rsidRPr="000E1281">
        <w:rPr>
          <w:rFonts w:hint="eastAsia"/>
          <w:b/>
          <w:sz w:val="24"/>
          <w:szCs w:val="24"/>
        </w:rPr>
        <w:t>年月日</w:t>
      </w:r>
      <w:r w:rsidRPr="000E1281">
        <w:rPr>
          <w:b/>
          <w:sz w:val="24"/>
          <w:szCs w:val="24"/>
        </w:rPr>
        <w:t>）</w:t>
      </w:r>
      <w:r w:rsidRPr="000E1281">
        <w:rPr>
          <w:rFonts w:hint="eastAsia"/>
          <w:b/>
          <w:sz w:val="24"/>
          <w:szCs w:val="24"/>
        </w:rPr>
        <w:t>+</w:t>
      </w:r>
      <w:r w:rsidRPr="000E1281">
        <w:rPr>
          <w:b/>
          <w:sz w:val="24"/>
          <w:szCs w:val="24"/>
        </w:rPr>
        <w:t>当日编号</w:t>
      </w:r>
    </w:p>
    <w:p w:rsidR="000E1281" w:rsidRDefault="000E1281" w:rsidP="00815387">
      <w:pPr>
        <w:pStyle w:val="a7"/>
        <w:spacing w:line="400" w:lineRule="atLeast"/>
        <w:ind w:left="357" w:firstLine="480"/>
        <w:rPr>
          <w:sz w:val="24"/>
          <w:szCs w:val="24"/>
        </w:rPr>
      </w:pPr>
    </w:p>
    <w:p w:rsidR="00CF26A6" w:rsidRDefault="00CF26A6" w:rsidP="000E1281">
      <w:pPr>
        <w:pStyle w:val="a7"/>
        <w:spacing w:line="400" w:lineRule="atLeast"/>
        <w:ind w:left="357" w:firstLine="480"/>
        <w:jc w:val="center"/>
        <w:rPr>
          <w:sz w:val="24"/>
          <w:szCs w:val="24"/>
        </w:rPr>
      </w:pPr>
      <w:r>
        <w:rPr>
          <w:rFonts w:hint="eastAsia"/>
          <w:sz w:val="24"/>
          <w:szCs w:val="24"/>
        </w:rPr>
        <w:t>设备</w:t>
      </w:r>
      <w:r>
        <w:rPr>
          <w:rFonts w:hint="eastAsia"/>
          <w:sz w:val="24"/>
          <w:szCs w:val="24"/>
        </w:rPr>
        <w:t>ID</w:t>
      </w:r>
      <w:r>
        <w:rPr>
          <w:rFonts w:hint="eastAsia"/>
          <w:sz w:val="24"/>
          <w:szCs w:val="24"/>
        </w:rPr>
        <w:t>各</w:t>
      </w:r>
      <w:r>
        <w:rPr>
          <w:sz w:val="24"/>
          <w:szCs w:val="24"/>
        </w:rPr>
        <w:t>组成部分长度对照表</w:t>
      </w:r>
    </w:p>
    <w:tbl>
      <w:tblPr>
        <w:tblStyle w:val="a8"/>
        <w:tblW w:w="8874" w:type="dxa"/>
        <w:jc w:val="center"/>
        <w:tblLook w:val="04A0" w:firstRow="1" w:lastRow="0" w:firstColumn="1" w:lastColumn="0" w:noHBand="0" w:noVBand="1"/>
      </w:tblPr>
      <w:tblGrid>
        <w:gridCol w:w="1480"/>
        <w:gridCol w:w="1480"/>
        <w:gridCol w:w="1480"/>
        <w:gridCol w:w="1478"/>
        <w:gridCol w:w="1478"/>
        <w:gridCol w:w="1478"/>
      </w:tblGrid>
      <w:tr w:rsidR="00CF26A6" w:rsidTr="009664B9">
        <w:trPr>
          <w:trHeight w:val="428"/>
          <w:jc w:val="center"/>
        </w:trPr>
        <w:tc>
          <w:tcPr>
            <w:tcW w:w="1480" w:type="dxa"/>
            <w:vAlign w:val="center"/>
          </w:tcPr>
          <w:p w:rsidR="00CF26A6" w:rsidRPr="00815387" w:rsidRDefault="00CF26A6" w:rsidP="009664B9">
            <w:pPr>
              <w:pStyle w:val="a7"/>
              <w:spacing w:line="400" w:lineRule="atLeast"/>
              <w:ind w:firstLineChars="0" w:firstLine="0"/>
              <w:jc w:val="center"/>
              <w:rPr>
                <w:sz w:val="24"/>
                <w:szCs w:val="24"/>
              </w:rPr>
            </w:pPr>
            <w:bookmarkStart w:id="0" w:name="OLE_LINK3"/>
            <w:r>
              <w:rPr>
                <w:rFonts w:hint="eastAsia"/>
                <w:sz w:val="24"/>
                <w:szCs w:val="24"/>
              </w:rPr>
              <w:t>项目</w:t>
            </w:r>
          </w:p>
        </w:tc>
        <w:tc>
          <w:tcPr>
            <w:tcW w:w="1480" w:type="dxa"/>
            <w:vAlign w:val="center"/>
          </w:tcPr>
          <w:p w:rsidR="00CF26A6" w:rsidRDefault="00CF26A6" w:rsidP="009664B9">
            <w:pPr>
              <w:pStyle w:val="a7"/>
              <w:spacing w:line="400" w:lineRule="atLeast"/>
              <w:ind w:firstLineChars="0" w:firstLine="0"/>
              <w:jc w:val="center"/>
              <w:rPr>
                <w:sz w:val="24"/>
                <w:szCs w:val="24"/>
              </w:rPr>
            </w:pPr>
            <w:r w:rsidRPr="00815387">
              <w:rPr>
                <w:rFonts w:hint="eastAsia"/>
                <w:sz w:val="24"/>
                <w:szCs w:val="24"/>
              </w:rPr>
              <w:t>产品</w:t>
            </w:r>
            <w:r w:rsidRPr="00815387">
              <w:rPr>
                <w:sz w:val="24"/>
                <w:szCs w:val="24"/>
              </w:rPr>
              <w:t>类别</w:t>
            </w:r>
          </w:p>
        </w:tc>
        <w:tc>
          <w:tcPr>
            <w:tcW w:w="1480" w:type="dxa"/>
            <w:vAlign w:val="center"/>
          </w:tcPr>
          <w:p w:rsidR="00CF26A6" w:rsidRDefault="00CF26A6" w:rsidP="009664B9">
            <w:pPr>
              <w:pStyle w:val="a7"/>
              <w:spacing w:line="400" w:lineRule="atLeast"/>
              <w:ind w:firstLineChars="0" w:firstLine="0"/>
              <w:jc w:val="center"/>
              <w:rPr>
                <w:sz w:val="24"/>
                <w:szCs w:val="24"/>
              </w:rPr>
            </w:pPr>
            <w:r w:rsidRPr="00815387">
              <w:rPr>
                <w:rFonts w:hint="eastAsia"/>
                <w:sz w:val="24"/>
                <w:szCs w:val="24"/>
              </w:rPr>
              <w:t>产品名</w:t>
            </w:r>
          </w:p>
        </w:tc>
        <w:tc>
          <w:tcPr>
            <w:tcW w:w="1478" w:type="dxa"/>
            <w:vAlign w:val="center"/>
          </w:tcPr>
          <w:p w:rsidR="00CF26A6" w:rsidRDefault="00CF26A6" w:rsidP="009664B9">
            <w:pPr>
              <w:pStyle w:val="a7"/>
              <w:spacing w:line="400" w:lineRule="atLeast"/>
              <w:ind w:firstLineChars="0" w:firstLine="0"/>
              <w:jc w:val="center"/>
              <w:rPr>
                <w:sz w:val="24"/>
                <w:szCs w:val="24"/>
              </w:rPr>
            </w:pPr>
            <w:r w:rsidRPr="00DE58F0">
              <w:rPr>
                <w:rFonts w:hint="eastAsia"/>
                <w:color w:val="538135" w:themeColor="accent6" w:themeShade="BF"/>
                <w:sz w:val="24"/>
                <w:szCs w:val="24"/>
              </w:rPr>
              <w:t>硬件</w:t>
            </w:r>
            <w:r w:rsidRPr="00DE58F0">
              <w:rPr>
                <w:color w:val="538135" w:themeColor="accent6" w:themeShade="BF"/>
                <w:sz w:val="24"/>
                <w:szCs w:val="24"/>
              </w:rPr>
              <w:t>版本</w:t>
            </w:r>
          </w:p>
        </w:tc>
        <w:tc>
          <w:tcPr>
            <w:tcW w:w="1478" w:type="dxa"/>
            <w:vAlign w:val="center"/>
          </w:tcPr>
          <w:p w:rsidR="00CF26A6" w:rsidRDefault="00CF26A6" w:rsidP="009664B9">
            <w:pPr>
              <w:pStyle w:val="a7"/>
              <w:spacing w:line="400" w:lineRule="atLeast"/>
              <w:ind w:firstLineChars="0" w:firstLine="0"/>
              <w:jc w:val="center"/>
              <w:rPr>
                <w:sz w:val="24"/>
                <w:szCs w:val="24"/>
              </w:rPr>
            </w:pPr>
            <w:r w:rsidRPr="00815387">
              <w:rPr>
                <w:rFonts w:hint="eastAsia"/>
                <w:color w:val="FF0000"/>
                <w:sz w:val="24"/>
                <w:szCs w:val="24"/>
              </w:rPr>
              <w:t>生产日期</w:t>
            </w:r>
          </w:p>
        </w:tc>
        <w:tc>
          <w:tcPr>
            <w:tcW w:w="1478" w:type="dxa"/>
            <w:vAlign w:val="center"/>
          </w:tcPr>
          <w:p w:rsidR="00CF26A6" w:rsidRDefault="00CF26A6" w:rsidP="009664B9">
            <w:pPr>
              <w:pStyle w:val="a7"/>
              <w:spacing w:line="400" w:lineRule="atLeast"/>
              <w:ind w:firstLineChars="0" w:firstLine="0"/>
              <w:jc w:val="center"/>
              <w:rPr>
                <w:sz w:val="24"/>
                <w:szCs w:val="24"/>
              </w:rPr>
            </w:pPr>
            <w:r w:rsidRPr="002071B8">
              <w:rPr>
                <w:rFonts w:hint="eastAsia"/>
                <w:sz w:val="24"/>
                <w:szCs w:val="24"/>
              </w:rPr>
              <w:t>当日</w:t>
            </w:r>
            <w:r w:rsidRPr="002071B8">
              <w:rPr>
                <w:sz w:val="24"/>
                <w:szCs w:val="24"/>
              </w:rPr>
              <w:t>编号</w:t>
            </w:r>
          </w:p>
        </w:tc>
      </w:tr>
      <w:tr w:rsidR="00CF26A6" w:rsidTr="009664B9">
        <w:trPr>
          <w:trHeight w:val="421"/>
          <w:jc w:val="center"/>
        </w:trPr>
        <w:tc>
          <w:tcPr>
            <w:tcW w:w="1480" w:type="dxa"/>
            <w:vAlign w:val="center"/>
          </w:tcPr>
          <w:p w:rsidR="009664B9" w:rsidRDefault="00CF26A6" w:rsidP="009664B9">
            <w:pPr>
              <w:pStyle w:val="a7"/>
              <w:spacing w:line="400" w:lineRule="atLeast"/>
              <w:ind w:firstLineChars="0" w:firstLine="0"/>
              <w:jc w:val="center"/>
              <w:rPr>
                <w:sz w:val="24"/>
                <w:szCs w:val="24"/>
              </w:rPr>
            </w:pPr>
            <w:r>
              <w:rPr>
                <w:rFonts w:hint="eastAsia"/>
                <w:sz w:val="24"/>
                <w:szCs w:val="24"/>
              </w:rPr>
              <w:t>ASCII</w:t>
            </w:r>
          </w:p>
          <w:p w:rsidR="00CF26A6" w:rsidRDefault="00CF26A6" w:rsidP="009664B9">
            <w:pPr>
              <w:pStyle w:val="a7"/>
              <w:spacing w:line="400" w:lineRule="atLeast"/>
              <w:ind w:firstLineChars="0" w:firstLine="0"/>
              <w:jc w:val="center"/>
              <w:rPr>
                <w:sz w:val="24"/>
                <w:szCs w:val="24"/>
              </w:rPr>
            </w:pPr>
            <w:r>
              <w:rPr>
                <w:rFonts w:hint="eastAsia"/>
                <w:sz w:val="24"/>
                <w:szCs w:val="24"/>
              </w:rPr>
              <w:t>字符长度</w:t>
            </w:r>
          </w:p>
        </w:tc>
        <w:tc>
          <w:tcPr>
            <w:tcW w:w="1480" w:type="dxa"/>
            <w:vAlign w:val="center"/>
          </w:tcPr>
          <w:p w:rsidR="00CF26A6" w:rsidRDefault="009664B9" w:rsidP="009664B9">
            <w:pPr>
              <w:pStyle w:val="a7"/>
              <w:spacing w:line="400" w:lineRule="atLeast"/>
              <w:ind w:firstLineChars="0" w:firstLine="0"/>
              <w:jc w:val="center"/>
              <w:rPr>
                <w:sz w:val="24"/>
                <w:szCs w:val="24"/>
              </w:rPr>
            </w:pPr>
            <w:r>
              <w:rPr>
                <w:rFonts w:hint="eastAsia"/>
                <w:sz w:val="24"/>
                <w:szCs w:val="24"/>
              </w:rPr>
              <w:t>5</w:t>
            </w:r>
          </w:p>
        </w:tc>
        <w:tc>
          <w:tcPr>
            <w:tcW w:w="1480" w:type="dxa"/>
            <w:vAlign w:val="center"/>
          </w:tcPr>
          <w:p w:rsidR="00CF26A6" w:rsidRDefault="009664B9" w:rsidP="009664B9">
            <w:pPr>
              <w:pStyle w:val="a7"/>
              <w:spacing w:line="400" w:lineRule="atLeast"/>
              <w:ind w:firstLineChars="0" w:firstLine="0"/>
              <w:jc w:val="center"/>
              <w:rPr>
                <w:sz w:val="24"/>
                <w:szCs w:val="24"/>
              </w:rPr>
            </w:pPr>
            <w:r>
              <w:rPr>
                <w:rFonts w:hint="eastAsia"/>
                <w:sz w:val="24"/>
                <w:szCs w:val="24"/>
              </w:rPr>
              <w:t>3</w:t>
            </w:r>
          </w:p>
        </w:tc>
        <w:tc>
          <w:tcPr>
            <w:tcW w:w="1478" w:type="dxa"/>
            <w:vAlign w:val="center"/>
          </w:tcPr>
          <w:p w:rsidR="00CF26A6" w:rsidRDefault="009664B9" w:rsidP="009664B9">
            <w:pPr>
              <w:pStyle w:val="a7"/>
              <w:spacing w:line="400" w:lineRule="atLeast"/>
              <w:ind w:firstLineChars="0" w:firstLine="0"/>
              <w:jc w:val="center"/>
              <w:rPr>
                <w:sz w:val="24"/>
                <w:szCs w:val="24"/>
              </w:rPr>
            </w:pPr>
            <w:r>
              <w:rPr>
                <w:rFonts w:hint="eastAsia"/>
                <w:sz w:val="24"/>
                <w:szCs w:val="24"/>
              </w:rPr>
              <w:t>3</w:t>
            </w:r>
          </w:p>
        </w:tc>
        <w:tc>
          <w:tcPr>
            <w:tcW w:w="1478" w:type="dxa"/>
            <w:vAlign w:val="center"/>
          </w:tcPr>
          <w:p w:rsidR="00CF26A6" w:rsidRDefault="009664B9" w:rsidP="009664B9">
            <w:pPr>
              <w:pStyle w:val="a7"/>
              <w:spacing w:line="400" w:lineRule="atLeast"/>
              <w:ind w:firstLineChars="0" w:firstLine="0"/>
              <w:jc w:val="center"/>
              <w:rPr>
                <w:sz w:val="24"/>
                <w:szCs w:val="24"/>
              </w:rPr>
            </w:pPr>
            <w:r>
              <w:rPr>
                <w:rFonts w:hint="eastAsia"/>
                <w:sz w:val="24"/>
                <w:szCs w:val="24"/>
              </w:rPr>
              <w:t>8</w:t>
            </w:r>
          </w:p>
        </w:tc>
        <w:tc>
          <w:tcPr>
            <w:tcW w:w="1478" w:type="dxa"/>
            <w:vAlign w:val="center"/>
          </w:tcPr>
          <w:p w:rsidR="00CF26A6" w:rsidRDefault="009664B9" w:rsidP="009664B9">
            <w:pPr>
              <w:pStyle w:val="a7"/>
              <w:spacing w:line="400" w:lineRule="atLeast"/>
              <w:ind w:firstLineChars="0" w:firstLine="0"/>
              <w:jc w:val="center"/>
              <w:rPr>
                <w:sz w:val="24"/>
                <w:szCs w:val="24"/>
              </w:rPr>
            </w:pPr>
            <w:r>
              <w:rPr>
                <w:rFonts w:hint="eastAsia"/>
                <w:sz w:val="24"/>
                <w:szCs w:val="24"/>
              </w:rPr>
              <w:t>4</w:t>
            </w:r>
          </w:p>
        </w:tc>
      </w:tr>
      <w:bookmarkEnd w:id="0"/>
    </w:tbl>
    <w:p w:rsidR="00CF26A6" w:rsidRPr="00815387" w:rsidRDefault="00CF26A6" w:rsidP="00815387">
      <w:pPr>
        <w:pStyle w:val="a7"/>
        <w:spacing w:line="400" w:lineRule="atLeast"/>
        <w:ind w:left="357" w:firstLine="480"/>
        <w:rPr>
          <w:sz w:val="24"/>
          <w:szCs w:val="24"/>
        </w:rPr>
      </w:pPr>
    </w:p>
    <w:p w:rsidR="00000C4B" w:rsidRPr="00815387" w:rsidRDefault="00A110D2" w:rsidP="00815387">
      <w:pPr>
        <w:pStyle w:val="a7"/>
        <w:spacing w:line="400" w:lineRule="atLeast"/>
        <w:ind w:left="357" w:firstLine="480"/>
        <w:rPr>
          <w:sz w:val="24"/>
          <w:szCs w:val="24"/>
        </w:rPr>
      </w:pPr>
      <w:r>
        <w:rPr>
          <w:rFonts w:hint="eastAsia"/>
          <w:sz w:val="24"/>
          <w:szCs w:val="24"/>
        </w:rPr>
        <w:t>示例</w:t>
      </w:r>
      <w:r>
        <w:rPr>
          <w:sz w:val="24"/>
          <w:szCs w:val="24"/>
        </w:rPr>
        <w:t>如下</w:t>
      </w:r>
      <w:r w:rsidR="00000C4B" w:rsidRPr="00815387">
        <w:rPr>
          <w:rFonts w:hint="eastAsia"/>
          <w:sz w:val="24"/>
          <w:szCs w:val="24"/>
        </w:rPr>
        <w:t>：</w:t>
      </w:r>
    </w:p>
    <w:p w:rsidR="00000C4B" w:rsidRPr="00815387" w:rsidRDefault="00000C4B" w:rsidP="00815387">
      <w:pPr>
        <w:pStyle w:val="a7"/>
        <w:spacing w:line="400" w:lineRule="atLeast"/>
        <w:ind w:left="357" w:firstLine="480"/>
        <w:rPr>
          <w:sz w:val="24"/>
          <w:szCs w:val="24"/>
        </w:rPr>
      </w:pPr>
      <w:r w:rsidRPr="00815387">
        <w:rPr>
          <w:rFonts w:hint="eastAsia"/>
          <w:sz w:val="24"/>
          <w:szCs w:val="24"/>
        </w:rPr>
        <w:t>J</w:t>
      </w:r>
      <w:r w:rsidR="009309B4" w:rsidRPr="00815387">
        <w:rPr>
          <w:sz w:val="24"/>
          <w:szCs w:val="24"/>
        </w:rPr>
        <w:t>Y3I1</w:t>
      </w:r>
      <w:r w:rsidRPr="00815387">
        <w:rPr>
          <w:color w:val="FF0000"/>
          <w:sz w:val="24"/>
          <w:szCs w:val="24"/>
        </w:rPr>
        <w:t>HHT</w:t>
      </w:r>
      <w:r w:rsidR="00DE58F0">
        <w:rPr>
          <w:color w:val="538135" w:themeColor="accent6" w:themeShade="BF"/>
          <w:sz w:val="24"/>
          <w:szCs w:val="24"/>
        </w:rPr>
        <w:t>0</w:t>
      </w:r>
      <w:r w:rsidR="00DE58F0" w:rsidRPr="00DE58F0">
        <w:rPr>
          <w:color w:val="538135" w:themeColor="accent6" w:themeShade="BF"/>
          <w:sz w:val="24"/>
          <w:szCs w:val="24"/>
        </w:rPr>
        <w:t>1</w:t>
      </w:r>
      <w:r w:rsidR="00FA72DF" w:rsidRPr="00DE58F0">
        <w:rPr>
          <w:color w:val="538135" w:themeColor="accent6" w:themeShade="BF"/>
          <w:sz w:val="24"/>
          <w:szCs w:val="24"/>
        </w:rPr>
        <w:t xml:space="preserve"> V</w:t>
      </w:r>
      <w:r w:rsidR="00FA72DF" w:rsidRPr="00815387">
        <w:rPr>
          <w:color w:val="2E74B5" w:themeColor="accent1" w:themeShade="BF"/>
          <w:sz w:val="24"/>
          <w:szCs w:val="24"/>
        </w:rPr>
        <w:t xml:space="preserve"> </w:t>
      </w:r>
      <w:r w:rsidRPr="00815387">
        <w:rPr>
          <w:color w:val="2E74B5" w:themeColor="accent1" w:themeShade="BF"/>
          <w:sz w:val="24"/>
          <w:szCs w:val="24"/>
        </w:rPr>
        <w:t>20141120</w:t>
      </w:r>
      <w:r w:rsidRPr="00815387">
        <w:rPr>
          <w:sz w:val="24"/>
          <w:szCs w:val="24"/>
        </w:rPr>
        <w:t>1B3C</w:t>
      </w:r>
    </w:p>
    <w:p w:rsidR="00CA5B1B" w:rsidRPr="00815387" w:rsidRDefault="00CA5B1B" w:rsidP="00815387">
      <w:pPr>
        <w:pStyle w:val="a7"/>
        <w:spacing w:line="400" w:lineRule="atLeast"/>
        <w:ind w:left="357" w:firstLine="480"/>
        <w:rPr>
          <w:sz w:val="24"/>
          <w:szCs w:val="24"/>
        </w:rPr>
      </w:pPr>
      <w:r w:rsidRPr="00815387">
        <w:rPr>
          <w:rFonts w:hint="eastAsia"/>
          <w:sz w:val="24"/>
          <w:szCs w:val="24"/>
        </w:rPr>
        <w:t>产品</w:t>
      </w:r>
      <w:r w:rsidRPr="00815387">
        <w:rPr>
          <w:sz w:val="24"/>
          <w:szCs w:val="24"/>
        </w:rPr>
        <w:t>类别</w:t>
      </w:r>
      <w:r w:rsidRPr="00815387">
        <w:rPr>
          <w:rFonts w:hint="eastAsia"/>
          <w:sz w:val="24"/>
          <w:szCs w:val="24"/>
        </w:rPr>
        <w:t>：</w:t>
      </w:r>
      <w:r w:rsidRPr="00815387">
        <w:rPr>
          <w:rFonts w:hint="eastAsia"/>
          <w:sz w:val="24"/>
          <w:szCs w:val="24"/>
        </w:rPr>
        <w:t>J</w:t>
      </w:r>
      <w:r w:rsidRPr="00815387">
        <w:rPr>
          <w:sz w:val="24"/>
          <w:szCs w:val="24"/>
        </w:rPr>
        <w:t>Y3I1</w:t>
      </w:r>
    </w:p>
    <w:p w:rsidR="00CA5B1B" w:rsidRPr="00815387" w:rsidRDefault="00CA5B1B" w:rsidP="00815387">
      <w:pPr>
        <w:pStyle w:val="a7"/>
        <w:spacing w:line="400" w:lineRule="atLeast"/>
        <w:ind w:left="357" w:firstLine="480"/>
        <w:rPr>
          <w:color w:val="FF0000"/>
          <w:sz w:val="24"/>
          <w:szCs w:val="24"/>
        </w:rPr>
      </w:pPr>
      <w:r w:rsidRPr="00815387">
        <w:rPr>
          <w:rFonts w:hint="eastAsia"/>
          <w:sz w:val="24"/>
          <w:szCs w:val="24"/>
        </w:rPr>
        <w:t>产品名：</w:t>
      </w:r>
      <w:r w:rsidRPr="00815387">
        <w:rPr>
          <w:color w:val="FF0000"/>
          <w:sz w:val="24"/>
          <w:szCs w:val="24"/>
        </w:rPr>
        <w:t>HHT</w:t>
      </w:r>
    </w:p>
    <w:p w:rsidR="00CA5B1B" w:rsidRPr="00DE58F0" w:rsidRDefault="00CA5B1B" w:rsidP="00815387">
      <w:pPr>
        <w:pStyle w:val="a7"/>
        <w:spacing w:line="400" w:lineRule="atLeast"/>
        <w:ind w:left="357" w:firstLine="480"/>
        <w:rPr>
          <w:color w:val="538135" w:themeColor="accent6" w:themeShade="BF"/>
          <w:sz w:val="24"/>
          <w:szCs w:val="24"/>
        </w:rPr>
      </w:pPr>
      <w:r w:rsidRPr="00DE58F0">
        <w:rPr>
          <w:rFonts w:hint="eastAsia"/>
          <w:color w:val="538135" w:themeColor="accent6" w:themeShade="BF"/>
          <w:sz w:val="24"/>
          <w:szCs w:val="24"/>
        </w:rPr>
        <w:t>硬件</w:t>
      </w:r>
      <w:r w:rsidRPr="00DE58F0">
        <w:rPr>
          <w:color w:val="538135" w:themeColor="accent6" w:themeShade="BF"/>
          <w:sz w:val="24"/>
          <w:szCs w:val="24"/>
        </w:rPr>
        <w:t>版本：</w:t>
      </w:r>
      <w:r w:rsidR="00DE58F0">
        <w:rPr>
          <w:color w:val="538135" w:themeColor="accent6" w:themeShade="BF"/>
          <w:sz w:val="24"/>
          <w:szCs w:val="24"/>
        </w:rPr>
        <w:t>0</w:t>
      </w:r>
      <w:r w:rsidRPr="00DE58F0">
        <w:rPr>
          <w:color w:val="538135" w:themeColor="accent6" w:themeShade="BF"/>
          <w:sz w:val="24"/>
          <w:szCs w:val="24"/>
        </w:rPr>
        <w:t>1</w:t>
      </w:r>
      <w:r w:rsidR="00FA72DF" w:rsidRPr="00DE58F0">
        <w:rPr>
          <w:color w:val="538135" w:themeColor="accent6" w:themeShade="BF"/>
          <w:sz w:val="24"/>
          <w:szCs w:val="24"/>
        </w:rPr>
        <w:t>V</w:t>
      </w:r>
    </w:p>
    <w:p w:rsidR="00CA5B1B" w:rsidRPr="00815387" w:rsidRDefault="00CA5B1B" w:rsidP="00815387">
      <w:pPr>
        <w:pStyle w:val="a7"/>
        <w:spacing w:line="400" w:lineRule="atLeast"/>
        <w:ind w:left="357" w:firstLine="480"/>
        <w:rPr>
          <w:color w:val="2E74B5" w:themeColor="accent1" w:themeShade="BF"/>
          <w:sz w:val="24"/>
          <w:szCs w:val="24"/>
        </w:rPr>
      </w:pPr>
      <w:r w:rsidRPr="00815387">
        <w:rPr>
          <w:rFonts w:hint="eastAsia"/>
          <w:color w:val="FF0000"/>
          <w:sz w:val="24"/>
          <w:szCs w:val="24"/>
        </w:rPr>
        <w:t>生产日期</w:t>
      </w:r>
      <w:r w:rsidRPr="00815387">
        <w:rPr>
          <w:color w:val="FF0000"/>
          <w:sz w:val="24"/>
          <w:szCs w:val="24"/>
        </w:rPr>
        <w:t>：</w:t>
      </w:r>
      <w:r w:rsidRPr="00815387">
        <w:rPr>
          <w:color w:val="2E74B5" w:themeColor="accent1" w:themeShade="BF"/>
          <w:sz w:val="24"/>
          <w:szCs w:val="24"/>
        </w:rPr>
        <w:t>20141120</w:t>
      </w:r>
    </w:p>
    <w:p w:rsidR="00CA5B1B" w:rsidRPr="002071B8" w:rsidRDefault="00CA5B1B" w:rsidP="00815387">
      <w:pPr>
        <w:pStyle w:val="a7"/>
        <w:spacing w:line="400" w:lineRule="atLeast"/>
        <w:ind w:left="357" w:firstLine="480"/>
        <w:rPr>
          <w:sz w:val="24"/>
          <w:szCs w:val="24"/>
        </w:rPr>
      </w:pPr>
      <w:r w:rsidRPr="002071B8">
        <w:rPr>
          <w:rFonts w:hint="eastAsia"/>
          <w:sz w:val="24"/>
          <w:szCs w:val="24"/>
        </w:rPr>
        <w:t>当日</w:t>
      </w:r>
      <w:r w:rsidRPr="002071B8">
        <w:rPr>
          <w:sz w:val="24"/>
          <w:szCs w:val="24"/>
        </w:rPr>
        <w:t>编号</w:t>
      </w:r>
      <w:r w:rsidRPr="002071B8">
        <w:rPr>
          <w:rFonts w:hint="eastAsia"/>
          <w:sz w:val="24"/>
          <w:szCs w:val="24"/>
        </w:rPr>
        <w:t>：</w:t>
      </w:r>
      <w:r w:rsidRPr="002071B8">
        <w:rPr>
          <w:sz w:val="24"/>
          <w:szCs w:val="24"/>
        </w:rPr>
        <w:t>1B3C</w:t>
      </w:r>
    </w:p>
    <w:p w:rsidR="00582572" w:rsidRPr="00582572" w:rsidDel="00026D15" w:rsidRDefault="00000C4B" w:rsidP="00582572">
      <w:pPr>
        <w:pStyle w:val="a7"/>
        <w:spacing w:line="400" w:lineRule="atLeast"/>
        <w:ind w:left="357" w:firstLine="480"/>
        <w:rPr>
          <w:del w:id="1" w:author="Windows 用户" w:date="2014-11-24T10:00:00Z"/>
          <w:sz w:val="24"/>
          <w:szCs w:val="24"/>
        </w:rPr>
      </w:pPr>
      <w:r w:rsidRPr="00815387">
        <w:rPr>
          <w:rFonts w:hint="eastAsia"/>
          <w:sz w:val="24"/>
          <w:szCs w:val="24"/>
        </w:rPr>
        <w:t>其中</w:t>
      </w:r>
      <w:r w:rsidRPr="00815387">
        <w:rPr>
          <w:sz w:val="24"/>
          <w:szCs w:val="24"/>
        </w:rPr>
        <w:t>年月日中涉及到月份和日期</w:t>
      </w:r>
      <w:r w:rsidRPr="00815387">
        <w:rPr>
          <w:rFonts w:hint="eastAsia"/>
          <w:sz w:val="24"/>
          <w:szCs w:val="24"/>
        </w:rPr>
        <w:t>会</w:t>
      </w:r>
      <w:r w:rsidRPr="00815387">
        <w:rPr>
          <w:sz w:val="24"/>
          <w:szCs w:val="24"/>
        </w:rPr>
        <w:t>出现</w:t>
      </w:r>
      <w:r w:rsidRPr="00815387">
        <w:rPr>
          <w:rFonts w:hint="eastAsia"/>
          <w:sz w:val="24"/>
          <w:szCs w:val="24"/>
        </w:rPr>
        <w:t>单</w:t>
      </w:r>
      <w:r w:rsidRPr="00815387">
        <w:rPr>
          <w:sz w:val="24"/>
          <w:szCs w:val="24"/>
        </w:rPr>
        <w:t>个位数字和两位数字，小于</w:t>
      </w:r>
      <w:r w:rsidRPr="00815387">
        <w:rPr>
          <w:rFonts w:hint="eastAsia"/>
          <w:sz w:val="24"/>
          <w:szCs w:val="24"/>
        </w:rPr>
        <w:t>10</w:t>
      </w:r>
      <w:r w:rsidRPr="00815387">
        <w:rPr>
          <w:rFonts w:hint="eastAsia"/>
          <w:sz w:val="24"/>
          <w:szCs w:val="24"/>
        </w:rPr>
        <w:t>的</w:t>
      </w:r>
      <w:r w:rsidRPr="00815387">
        <w:rPr>
          <w:sz w:val="24"/>
          <w:szCs w:val="24"/>
        </w:rPr>
        <w:t>数字一律用</w:t>
      </w:r>
      <w:r w:rsidRPr="00815387">
        <w:rPr>
          <w:rFonts w:hint="eastAsia"/>
          <w:sz w:val="24"/>
          <w:szCs w:val="24"/>
        </w:rPr>
        <w:t>0</w:t>
      </w:r>
      <w:r w:rsidRPr="00815387">
        <w:rPr>
          <w:rFonts w:hint="eastAsia"/>
          <w:sz w:val="24"/>
          <w:szCs w:val="24"/>
        </w:rPr>
        <w:t>补齐</w:t>
      </w:r>
      <w:r w:rsidRPr="00815387">
        <w:rPr>
          <w:sz w:val="24"/>
          <w:szCs w:val="24"/>
        </w:rPr>
        <w:t>；</w:t>
      </w:r>
    </w:p>
    <w:p w:rsidR="00024AFB" w:rsidRPr="00815387" w:rsidRDefault="00024AFB" w:rsidP="00026D15">
      <w:pPr>
        <w:pStyle w:val="a7"/>
        <w:numPr>
          <w:ilvl w:val="0"/>
          <w:numId w:val="2"/>
        </w:numPr>
        <w:ind w:firstLineChars="0"/>
        <w:rPr>
          <w:sz w:val="28"/>
          <w:szCs w:val="28"/>
        </w:rPr>
      </w:pPr>
      <w:r w:rsidRPr="00815387">
        <w:rPr>
          <w:rFonts w:hint="eastAsia"/>
          <w:sz w:val="28"/>
          <w:szCs w:val="28"/>
        </w:rPr>
        <w:t>固件版本号</w:t>
      </w:r>
    </w:p>
    <w:p w:rsidR="0038066E" w:rsidRDefault="00000C4B" w:rsidP="00815387">
      <w:pPr>
        <w:pStyle w:val="a7"/>
        <w:spacing w:line="400" w:lineRule="atLeast"/>
        <w:ind w:left="357" w:firstLine="480"/>
        <w:rPr>
          <w:sz w:val="24"/>
          <w:szCs w:val="24"/>
        </w:rPr>
      </w:pPr>
      <w:r>
        <w:rPr>
          <w:rFonts w:hint="eastAsia"/>
          <w:sz w:val="24"/>
          <w:szCs w:val="24"/>
        </w:rPr>
        <w:t>固件版本</w:t>
      </w:r>
      <w:r>
        <w:rPr>
          <w:sz w:val="24"/>
          <w:szCs w:val="24"/>
        </w:rPr>
        <w:t>号</w:t>
      </w:r>
      <w:r>
        <w:rPr>
          <w:rFonts w:hint="eastAsia"/>
          <w:sz w:val="24"/>
          <w:szCs w:val="24"/>
        </w:rPr>
        <w:t>为</w:t>
      </w:r>
      <w:r>
        <w:rPr>
          <w:sz w:val="24"/>
          <w:szCs w:val="24"/>
        </w:rPr>
        <w:t>设备</w:t>
      </w:r>
      <w:r>
        <w:rPr>
          <w:rFonts w:hint="eastAsia"/>
          <w:sz w:val="24"/>
          <w:szCs w:val="24"/>
        </w:rPr>
        <w:t>本身</w:t>
      </w:r>
      <w:r>
        <w:rPr>
          <w:sz w:val="24"/>
          <w:szCs w:val="24"/>
        </w:rPr>
        <w:t>软件的版本号码，作为设备固件的识别码，用于记录对应固件的信息和</w:t>
      </w:r>
      <w:r>
        <w:rPr>
          <w:sz w:val="24"/>
          <w:szCs w:val="24"/>
        </w:rPr>
        <w:t>bug</w:t>
      </w:r>
      <w:r>
        <w:rPr>
          <w:sz w:val="24"/>
          <w:szCs w:val="24"/>
        </w:rPr>
        <w:t>信息，</w:t>
      </w:r>
      <w:r>
        <w:rPr>
          <w:rFonts w:hint="eastAsia"/>
          <w:sz w:val="24"/>
          <w:szCs w:val="24"/>
        </w:rPr>
        <w:t>每次</w:t>
      </w:r>
      <w:r>
        <w:rPr>
          <w:sz w:val="24"/>
          <w:szCs w:val="24"/>
        </w:rPr>
        <w:t>升级固件会产生新的固件版本号。</w:t>
      </w:r>
    </w:p>
    <w:p w:rsidR="00000C4B" w:rsidRDefault="0038066E" w:rsidP="00815387">
      <w:pPr>
        <w:pStyle w:val="a7"/>
        <w:spacing w:line="400" w:lineRule="atLeast"/>
        <w:ind w:left="357" w:firstLine="480"/>
        <w:rPr>
          <w:sz w:val="24"/>
          <w:szCs w:val="24"/>
        </w:rPr>
      </w:pPr>
      <w:r>
        <w:rPr>
          <w:rFonts w:hint="eastAsia"/>
          <w:sz w:val="24"/>
          <w:szCs w:val="24"/>
        </w:rPr>
        <w:t>固件版本号</w:t>
      </w:r>
      <w:r w:rsidR="00000C4B">
        <w:rPr>
          <w:sz w:val="24"/>
          <w:szCs w:val="24"/>
        </w:rPr>
        <w:t>：产品类别</w:t>
      </w:r>
      <w:r w:rsidR="00000C4B">
        <w:rPr>
          <w:rFonts w:hint="eastAsia"/>
          <w:sz w:val="24"/>
          <w:szCs w:val="24"/>
        </w:rPr>
        <w:t>+</w:t>
      </w:r>
      <w:r w:rsidR="00000C4B">
        <w:rPr>
          <w:sz w:val="24"/>
          <w:szCs w:val="24"/>
        </w:rPr>
        <w:t>产品名</w:t>
      </w:r>
      <w:r w:rsidR="00000C4B">
        <w:rPr>
          <w:sz w:val="24"/>
          <w:szCs w:val="24"/>
        </w:rPr>
        <w:t>+</w:t>
      </w:r>
      <w:r w:rsidR="00000C4B">
        <w:rPr>
          <w:rFonts w:hint="eastAsia"/>
          <w:sz w:val="24"/>
          <w:szCs w:val="24"/>
        </w:rPr>
        <w:t>日期</w:t>
      </w:r>
      <w:r w:rsidR="00000C4B">
        <w:rPr>
          <w:sz w:val="24"/>
          <w:szCs w:val="24"/>
        </w:rPr>
        <w:t>版本</w:t>
      </w:r>
    </w:p>
    <w:tbl>
      <w:tblPr>
        <w:tblStyle w:val="a8"/>
        <w:tblW w:w="7893" w:type="dxa"/>
        <w:jc w:val="center"/>
        <w:tblLook w:val="04A0" w:firstRow="1" w:lastRow="0" w:firstColumn="1" w:lastColumn="0" w:noHBand="0" w:noVBand="1"/>
      </w:tblPr>
      <w:tblGrid>
        <w:gridCol w:w="1974"/>
        <w:gridCol w:w="1974"/>
        <w:gridCol w:w="1974"/>
        <w:gridCol w:w="1971"/>
      </w:tblGrid>
      <w:tr w:rsidR="00232443" w:rsidRPr="00FC68D6" w:rsidTr="00232443">
        <w:trPr>
          <w:trHeight w:val="448"/>
          <w:jc w:val="center"/>
        </w:trPr>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项目</w:t>
            </w:r>
          </w:p>
        </w:tc>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产品</w:t>
            </w:r>
            <w:r w:rsidRPr="00FC68D6">
              <w:rPr>
                <w:rFonts w:asciiTheme="minorEastAsia" w:hAnsiTheme="minorEastAsia"/>
                <w:sz w:val="24"/>
                <w:szCs w:val="24"/>
              </w:rPr>
              <w:t>类别</w:t>
            </w:r>
          </w:p>
        </w:tc>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产品名</w:t>
            </w:r>
          </w:p>
        </w:tc>
        <w:tc>
          <w:tcPr>
            <w:tcW w:w="1971"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color w:val="FF0000"/>
                <w:sz w:val="24"/>
                <w:szCs w:val="24"/>
              </w:rPr>
              <w:t>生产日期</w:t>
            </w:r>
          </w:p>
        </w:tc>
      </w:tr>
      <w:tr w:rsidR="00232443" w:rsidRPr="00FC68D6" w:rsidTr="00232443">
        <w:trPr>
          <w:trHeight w:val="441"/>
          <w:jc w:val="center"/>
        </w:trPr>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ASCII</w:t>
            </w:r>
          </w:p>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字符长度</w:t>
            </w:r>
          </w:p>
        </w:tc>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5</w:t>
            </w:r>
          </w:p>
        </w:tc>
        <w:tc>
          <w:tcPr>
            <w:tcW w:w="1974"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3</w:t>
            </w:r>
          </w:p>
        </w:tc>
        <w:tc>
          <w:tcPr>
            <w:tcW w:w="1971" w:type="dxa"/>
            <w:vAlign w:val="center"/>
          </w:tcPr>
          <w:p w:rsidR="00232443" w:rsidRPr="00FC68D6" w:rsidRDefault="00232443" w:rsidP="00DF3442">
            <w:pPr>
              <w:pStyle w:val="a7"/>
              <w:spacing w:line="400" w:lineRule="atLeast"/>
              <w:ind w:firstLineChars="0" w:firstLine="0"/>
              <w:jc w:val="center"/>
              <w:rPr>
                <w:rFonts w:asciiTheme="minorEastAsia" w:hAnsiTheme="minorEastAsia"/>
                <w:sz w:val="24"/>
                <w:szCs w:val="24"/>
              </w:rPr>
            </w:pPr>
            <w:r w:rsidRPr="00FC68D6">
              <w:rPr>
                <w:rFonts w:asciiTheme="minorEastAsia" w:hAnsiTheme="minorEastAsia" w:hint="eastAsia"/>
                <w:sz w:val="24"/>
                <w:szCs w:val="24"/>
              </w:rPr>
              <w:t>8</w:t>
            </w:r>
          </w:p>
        </w:tc>
      </w:tr>
    </w:tbl>
    <w:p w:rsidR="00232443" w:rsidRPr="00FC68D6" w:rsidRDefault="00232443" w:rsidP="00232443">
      <w:pPr>
        <w:pStyle w:val="a7"/>
        <w:spacing w:line="400" w:lineRule="atLeast"/>
        <w:ind w:left="357" w:firstLine="480"/>
        <w:jc w:val="center"/>
        <w:rPr>
          <w:rFonts w:asciiTheme="minorEastAsia" w:hAnsiTheme="minorEastAsia"/>
          <w:sz w:val="24"/>
          <w:szCs w:val="24"/>
        </w:rPr>
      </w:pPr>
      <w:r w:rsidRPr="00FC68D6">
        <w:rPr>
          <w:rFonts w:asciiTheme="minorEastAsia" w:hAnsiTheme="minorEastAsia" w:hint="eastAsia"/>
          <w:sz w:val="24"/>
          <w:szCs w:val="24"/>
        </w:rPr>
        <w:t>固件</w:t>
      </w:r>
      <w:r w:rsidRPr="00FC68D6">
        <w:rPr>
          <w:rFonts w:asciiTheme="minorEastAsia" w:hAnsiTheme="minorEastAsia"/>
          <w:sz w:val="24"/>
          <w:szCs w:val="24"/>
        </w:rPr>
        <w:t>版本信息</w:t>
      </w:r>
      <w:r w:rsidRPr="00FC68D6">
        <w:rPr>
          <w:rFonts w:asciiTheme="minorEastAsia" w:hAnsiTheme="minorEastAsia" w:hint="eastAsia"/>
          <w:sz w:val="24"/>
          <w:szCs w:val="24"/>
        </w:rPr>
        <w:t>码</w:t>
      </w:r>
      <w:r w:rsidRPr="00FC68D6">
        <w:rPr>
          <w:rFonts w:asciiTheme="minorEastAsia" w:hAnsiTheme="minorEastAsia"/>
          <w:sz w:val="24"/>
          <w:szCs w:val="24"/>
        </w:rPr>
        <w:t>长度对照表</w:t>
      </w:r>
    </w:p>
    <w:p w:rsidR="0034734F" w:rsidRPr="00FC68D6" w:rsidRDefault="0034734F" w:rsidP="00815387">
      <w:pPr>
        <w:pStyle w:val="a7"/>
        <w:spacing w:line="400" w:lineRule="atLeast"/>
        <w:ind w:left="357" w:firstLine="480"/>
        <w:rPr>
          <w:rFonts w:asciiTheme="minorEastAsia" w:hAnsiTheme="minorEastAsia"/>
          <w:sz w:val="24"/>
          <w:szCs w:val="24"/>
        </w:rPr>
      </w:pPr>
      <w:r w:rsidRPr="00FC68D6">
        <w:rPr>
          <w:rFonts w:asciiTheme="minorEastAsia" w:hAnsiTheme="minorEastAsia" w:hint="eastAsia"/>
          <w:sz w:val="24"/>
          <w:szCs w:val="24"/>
        </w:rPr>
        <w:t>例如：</w:t>
      </w:r>
    </w:p>
    <w:p w:rsidR="005124F3" w:rsidRPr="00FC68D6" w:rsidRDefault="005124F3" w:rsidP="00815387">
      <w:pPr>
        <w:pStyle w:val="a7"/>
        <w:spacing w:line="400" w:lineRule="atLeast"/>
        <w:ind w:left="357" w:firstLine="480"/>
        <w:rPr>
          <w:rFonts w:asciiTheme="minorEastAsia" w:hAnsiTheme="minorEastAsia"/>
          <w:sz w:val="24"/>
          <w:szCs w:val="24"/>
        </w:rPr>
      </w:pPr>
      <w:r w:rsidRPr="00FC68D6">
        <w:rPr>
          <w:rFonts w:asciiTheme="minorEastAsia" w:hAnsiTheme="minorEastAsia" w:hint="eastAsia"/>
          <w:sz w:val="24"/>
          <w:szCs w:val="24"/>
        </w:rPr>
        <w:t>J</w:t>
      </w:r>
      <w:r w:rsidRPr="00FC68D6">
        <w:rPr>
          <w:rFonts w:asciiTheme="minorEastAsia" w:hAnsiTheme="minorEastAsia"/>
          <w:sz w:val="24"/>
          <w:szCs w:val="24"/>
        </w:rPr>
        <w:t>Y3I1</w:t>
      </w:r>
      <w:r w:rsidRPr="00FC68D6">
        <w:rPr>
          <w:rFonts w:asciiTheme="minorEastAsia" w:hAnsiTheme="minorEastAsia"/>
          <w:color w:val="FF0000"/>
          <w:sz w:val="24"/>
          <w:szCs w:val="24"/>
        </w:rPr>
        <w:t>HHT</w:t>
      </w:r>
      <w:r w:rsidRPr="00FC68D6">
        <w:rPr>
          <w:rFonts w:asciiTheme="minorEastAsia" w:hAnsiTheme="minorEastAsia"/>
          <w:sz w:val="24"/>
          <w:szCs w:val="24"/>
        </w:rPr>
        <w:t>20141120</w:t>
      </w:r>
    </w:p>
    <w:p w:rsidR="005124F3" w:rsidRPr="00FC68D6" w:rsidRDefault="005124F3" w:rsidP="00815387">
      <w:pPr>
        <w:pStyle w:val="a7"/>
        <w:spacing w:line="400" w:lineRule="atLeast"/>
        <w:ind w:left="357" w:firstLine="480"/>
        <w:rPr>
          <w:rFonts w:asciiTheme="minorEastAsia" w:hAnsiTheme="minorEastAsia"/>
          <w:sz w:val="24"/>
          <w:szCs w:val="24"/>
        </w:rPr>
      </w:pPr>
      <w:r w:rsidRPr="00FC68D6">
        <w:rPr>
          <w:rFonts w:asciiTheme="minorEastAsia" w:hAnsiTheme="minorEastAsia"/>
          <w:sz w:val="24"/>
          <w:szCs w:val="24"/>
        </w:rPr>
        <w:t>产品类别</w:t>
      </w:r>
      <w:r w:rsidRPr="00FC68D6">
        <w:rPr>
          <w:rFonts w:asciiTheme="minorEastAsia" w:hAnsiTheme="minorEastAsia" w:hint="eastAsia"/>
          <w:sz w:val="24"/>
          <w:szCs w:val="24"/>
        </w:rPr>
        <w:t>：</w:t>
      </w:r>
      <w:r w:rsidR="00CF4013" w:rsidRPr="00FC68D6">
        <w:rPr>
          <w:rFonts w:asciiTheme="minorEastAsia" w:hAnsiTheme="minorEastAsia" w:hint="eastAsia"/>
          <w:sz w:val="24"/>
          <w:szCs w:val="24"/>
        </w:rPr>
        <w:t>J</w:t>
      </w:r>
      <w:r w:rsidRPr="00FC68D6">
        <w:rPr>
          <w:rFonts w:asciiTheme="minorEastAsia" w:hAnsiTheme="minorEastAsia"/>
          <w:sz w:val="24"/>
          <w:szCs w:val="24"/>
        </w:rPr>
        <w:t>Y3I1</w:t>
      </w:r>
    </w:p>
    <w:p w:rsidR="005124F3" w:rsidRPr="00FC68D6" w:rsidRDefault="005124F3" w:rsidP="00815387">
      <w:pPr>
        <w:pStyle w:val="a7"/>
        <w:spacing w:line="400" w:lineRule="atLeast"/>
        <w:ind w:left="357" w:firstLine="480"/>
        <w:rPr>
          <w:rFonts w:asciiTheme="minorEastAsia" w:hAnsiTheme="minorEastAsia"/>
          <w:sz w:val="24"/>
          <w:szCs w:val="24"/>
        </w:rPr>
      </w:pPr>
      <w:r w:rsidRPr="00FC68D6">
        <w:rPr>
          <w:rFonts w:asciiTheme="minorEastAsia" w:hAnsiTheme="minorEastAsia" w:hint="eastAsia"/>
          <w:sz w:val="24"/>
          <w:szCs w:val="24"/>
        </w:rPr>
        <w:lastRenderedPageBreak/>
        <w:t>产品</w:t>
      </w:r>
      <w:r w:rsidRPr="00FC68D6">
        <w:rPr>
          <w:rFonts w:asciiTheme="minorEastAsia" w:hAnsiTheme="minorEastAsia"/>
          <w:sz w:val="24"/>
          <w:szCs w:val="24"/>
        </w:rPr>
        <w:t>名：HHT</w:t>
      </w:r>
    </w:p>
    <w:p w:rsidR="00CF4013" w:rsidRPr="00FC68D6" w:rsidRDefault="005124F3" w:rsidP="00815387">
      <w:pPr>
        <w:pStyle w:val="a7"/>
        <w:spacing w:line="400" w:lineRule="atLeast"/>
        <w:ind w:left="357" w:firstLine="480"/>
        <w:rPr>
          <w:rFonts w:asciiTheme="minorEastAsia" w:hAnsiTheme="minorEastAsia"/>
          <w:sz w:val="24"/>
          <w:szCs w:val="24"/>
        </w:rPr>
      </w:pPr>
      <w:r w:rsidRPr="00FC68D6">
        <w:rPr>
          <w:rFonts w:asciiTheme="minorEastAsia" w:hAnsiTheme="minorEastAsia" w:hint="eastAsia"/>
          <w:sz w:val="24"/>
          <w:szCs w:val="24"/>
        </w:rPr>
        <w:t>时期</w:t>
      </w:r>
      <w:r w:rsidRPr="00FC68D6">
        <w:rPr>
          <w:rFonts w:asciiTheme="minorEastAsia" w:hAnsiTheme="minorEastAsia"/>
          <w:sz w:val="24"/>
          <w:szCs w:val="24"/>
        </w:rPr>
        <w:t>版本：</w:t>
      </w:r>
      <w:r w:rsidR="00CF4013" w:rsidRPr="00FC68D6">
        <w:rPr>
          <w:rFonts w:asciiTheme="minorEastAsia" w:hAnsiTheme="minorEastAsia"/>
          <w:sz w:val="24"/>
          <w:szCs w:val="24"/>
        </w:rPr>
        <w:t>20141120</w:t>
      </w:r>
    </w:p>
    <w:p w:rsidR="0068079D" w:rsidRDefault="00925604" w:rsidP="0068079D">
      <w:pPr>
        <w:pStyle w:val="2"/>
        <w:numPr>
          <w:ilvl w:val="0"/>
          <w:numId w:val="1"/>
        </w:numPr>
      </w:pPr>
      <w:r>
        <w:rPr>
          <w:rFonts w:hint="eastAsia"/>
        </w:rPr>
        <w:t>功能</w:t>
      </w:r>
      <w:r>
        <w:t>项</w:t>
      </w:r>
    </w:p>
    <w:p w:rsidR="00CE7AD1" w:rsidRDefault="0068079D" w:rsidP="00CE7AD1">
      <w:pPr>
        <w:pStyle w:val="a7"/>
        <w:numPr>
          <w:ilvl w:val="0"/>
          <w:numId w:val="3"/>
        </w:numPr>
        <w:ind w:firstLineChars="0"/>
        <w:rPr>
          <w:sz w:val="28"/>
          <w:szCs w:val="28"/>
        </w:rPr>
      </w:pPr>
      <w:r w:rsidRPr="004126A3">
        <w:rPr>
          <w:rFonts w:hint="eastAsia"/>
          <w:sz w:val="28"/>
          <w:szCs w:val="28"/>
        </w:rPr>
        <w:t>操作</w:t>
      </w:r>
      <w:r w:rsidRPr="004126A3">
        <w:rPr>
          <w:sz w:val="28"/>
          <w:szCs w:val="28"/>
        </w:rPr>
        <w:t>命令</w:t>
      </w:r>
    </w:p>
    <w:p w:rsidR="003F23D0" w:rsidRDefault="003F23D0" w:rsidP="009D74F7">
      <w:pPr>
        <w:pStyle w:val="a7"/>
        <w:spacing w:line="400" w:lineRule="atLeast"/>
        <w:ind w:left="357" w:firstLine="480"/>
        <w:rPr>
          <w:rFonts w:asciiTheme="minorEastAsia" w:hAnsiTheme="minorEastAsia"/>
          <w:sz w:val="24"/>
          <w:szCs w:val="24"/>
        </w:rPr>
      </w:pPr>
      <w:r w:rsidRPr="003F23D0">
        <w:rPr>
          <w:rFonts w:asciiTheme="minorEastAsia" w:hAnsiTheme="minorEastAsia"/>
          <w:sz w:val="24"/>
          <w:szCs w:val="24"/>
        </w:rPr>
        <w:t>指令码</w:t>
      </w:r>
      <w:r w:rsidRPr="003E2063">
        <w:rPr>
          <w:rFonts w:asciiTheme="minorEastAsia" w:hAnsiTheme="minorEastAsia" w:hint="eastAsia"/>
          <w:sz w:val="24"/>
          <w:szCs w:val="24"/>
        </w:rPr>
        <w:t>表示服务器</w:t>
      </w:r>
      <w:r w:rsidRPr="003E2063">
        <w:rPr>
          <w:rFonts w:asciiTheme="minorEastAsia" w:hAnsiTheme="minorEastAsia"/>
          <w:sz w:val="24"/>
          <w:szCs w:val="24"/>
        </w:rPr>
        <w:t>对仪器进行的数据操作，由服务器</w:t>
      </w:r>
      <w:r w:rsidRPr="003E2063">
        <w:rPr>
          <w:rFonts w:asciiTheme="minorEastAsia" w:hAnsiTheme="minorEastAsia" w:hint="eastAsia"/>
          <w:sz w:val="24"/>
          <w:szCs w:val="24"/>
        </w:rPr>
        <w:t>改变</w:t>
      </w:r>
      <w:r w:rsidRPr="003E2063">
        <w:rPr>
          <w:rFonts w:asciiTheme="minorEastAsia" w:hAnsiTheme="minorEastAsia"/>
          <w:sz w:val="24"/>
          <w:szCs w:val="24"/>
        </w:rPr>
        <w:t>，只有在下行数据中有效，上行数据中的指令码只</w:t>
      </w:r>
      <w:r w:rsidRPr="003E2063">
        <w:rPr>
          <w:rFonts w:asciiTheme="minorEastAsia" w:hAnsiTheme="minorEastAsia" w:hint="eastAsia"/>
          <w:sz w:val="24"/>
          <w:szCs w:val="24"/>
        </w:rPr>
        <w:t>代表</w:t>
      </w:r>
      <w:r w:rsidRPr="003E2063">
        <w:rPr>
          <w:rFonts w:asciiTheme="minorEastAsia" w:hAnsiTheme="minorEastAsia"/>
          <w:sz w:val="24"/>
          <w:szCs w:val="24"/>
        </w:rPr>
        <w:t>仪器最近一次收到的</w:t>
      </w:r>
      <w:r w:rsidRPr="003E2063">
        <w:rPr>
          <w:rFonts w:asciiTheme="minorEastAsia" w:hAnsiTheme="minorEastAsia" w:hint="eastAsia"/>
          <w:sz w:val="24"/>
          <w:szCs w:val="24"/>
        </w:rPr>
        <w:t>服务器</w:t>
      </w:r>
      <w:r w:rsidRPr="003E2063">
        <w:rPr>
          <w:rFonts w:asciiTheme="minorEastAsia" w:hAnsiTheme="minorEastAsia"/>
          <w:sz w:val="24"/>
          <w:szCs w:val="24"/>
        </w:rPr>
        <w:t>的数据中的指令</w:t>
      </w:r>
      <w:r>
        <w:rPr>
          <w:rFonts w:asciiTheme="minorEastAsia" w:hAnsiTheme="minorEastAsia" w:hint="eastAsia"/>
          <w:sz w:val="24"/>
          <w:szCs w:val="24"/>
        </w:rPr>
        <w:t>码。</w:t>
      </w:r>
    </w:p>
    <w:p w:rsidR="00CD01E9" w:rsidRDefault="00CD01E9" w:rsidP="00CD01E9">
      <w:pPr>
        <w:pStyle w:val="a7"/>
        <w:spacing w:line="400" w:lineRule="atLeast"/>
        <w:ind w:left="357" w:firstLine="480"/>
        <w:rPr>
          <w:rFonts w:asciiTheme="minorEastAsia" w:hAnsiTheme="minorEastAsia"/>
          <w:sz w:val="24"/>
          <w:szCs w:val="24"/>
        </w:rPr>
      </w:pPr>
      <w:r w:rsidRPr="00376D60">
        <w:rPr>
          <w:rFonts w:asciiTheme="minorEastAsia" w:hAnsiTheme="minorEastAsia" w:hint="eastAsia"/>
          <w:sz w:val="24"/>
          <w:szCs w:val="24"/>
        </w:rPr>
        <w:t>操作</w:t>
      </w:r>
      <w:r w:rsidRPr="00376D60">
        <w:rPr>
          <w:rFonts w:asciiTheme="minorEastAsia" w:hAnsiTheme="minorEastAsia"/>
          <w:sz w:val="24"/>
          <w:szCs w:val="24"/>
        </w:rPr>
        <w:t>命令在协议中用</w:t>
      </w:r>
      <w:r w:rsidRPr="00376D60">
        <w:rPr>
          <w:rFonts w:asciiTheme="minorEastAsia" w:hAnsiTheme="minorEastAsia" w:hint="eastAsia"/>
          <w:sz w:val="24"/>
          <w:szCs w:val="24"/>
        </w:rPr>
        <w:t>CMD表示</w:t>
      </w:r>
      <w:r w:rsidRPr="00376D60">
        <w:rPr>
          <w:rFonts w:asciiTheme="minorEastAsia" w:hAnsiTheme="minorEastAsia"/>
          <w:sz w:val="24"/>
          <w:szCs w:val="24"/>
        </w:rPr>
        <w:t>名称，</w:t>
      </w:r>
      <w:r w:rsidRPr="00376D60">
        <w:rPr>
          <w:rFonts w:asciiTheme="minorEastAsia" w:hAnsiTheme="minorEastAsia" w:hint="eastAsia"/>
          <w:sz w:val="24"/>
          <w:szCs w:val="24"/>
        </w:rPr>
        <w:t>以下</w:t>
      </w:r>
      <w:r w:rsidRPr="00376D60">
        <w:rPr>
          <w:rFonts w:asciiTheme="minorEastAsia" w:hAnsiTheme="minorEastAsia"/>
          <w:sz w:val="24"/>
          <w:szCs w:val="24"/>
        </w:rPr>
        <w:t>列表为不同命令的表示及对应的指令码</w:t>
      </w:r>
      <w:r>
        <w:rPr>
          <w:rFonts w:asciiTheme="minorEastAsia" w:hAnsiTheme="minorEastAsia" w:hint="eastAsia"/>
          <w:sz w:val="24"/>
          <w:szCs w:val="24"/>
        </w:rPr>
        <w:t>。</w:t>
      </w:r>
    </w:p>
    <w:p w:rsidR="00CD01E9" w:rsidRPr="00CD01E9" w:rsidRDefault="00CD01E9" w:rsidP="009D74F7">
      <w:pPr>
        <w:pStyle w:val="a7"/>
        <w:spacing w:line="400" w:lineRule="atLeast"/>
        <w:ind w:left="357" w:firstLine="480"/>
        <w:rPr>
          <w:rFonts w:asciiTheme="minorEastAsia" w:hAnsiTheme="minorEastAsia"/>
          <w:sz w:val="24"/>
          <w:szCs w:val="24"/>
        </w:rPr>
      </w:pPr>
    </w:p>
    <w:p w:rsidR="006D1723" w:rsidRPr="004126A3" w:rsidRDefault="006D1723" w:rsidP="00C70A90">
      <w:pPr>
        <w:pStyle w:val="a7"/>
        <w:numPr>
          <w:ilvl w:val="1"/>
          <w:numId w:val="4"/>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设备</w:t>
      </w:r>
      <w:r w:rsidR="00AE7C8A" w:rsidRPr="004126A3">
        <w:rPr>
          <w:rFonts w:asciiTheme="minorEastAsia" w:hAnsiTheme="minorEastAsia"/>
          <w:sz w:val="24"/>
          <w:szCs w:val="24"/>
        </w:rPr>
        <w:t>上传</w:t>
      </w:r>
      <w:r w:rsidR="00AE7C8A" w:rsidRPr="004126A3">
        <w:rPr>
          <w:rFonts w:asciiTheme="minorEastAsia" w:hAnsiTheme="minorEastAsia" w:hint="eastAsia"/>
          <w:sz w:val="24"/>
          <w:szCs w:val="24"/>
        </w:rPr>
        <w:t>数据</w:t>
      </w:r>
      <w:r w:rsidR="007A7920">
        <w:rPr>
          <w:rFonts w:asciiTheme="minorEastAsia" w:hAnsiTheme="minorEastAsia" w:hint="eastAsia"/>
          <w:sz w:val="24"/>
          <w:szCs w:val="24"/>
        </w:rPr>
        <w:t>：</w:t>
      </w:r>
      <w:r w:rsidR="00991265" w:rsidRPr="004126A3">
        <w:rPr>
          <w:rFonts w:asciiTheme="minorEastAsia" w:hAnsiTheme="minorEastAsia"/>
          <w:sz w:val="24"/>
          <w:szCs w:val="24"/>
        </w:rPr>
        <w:t>Dev_Dat_</w:t>
      </w:r>
      <w:r w:rsidR="00870013">
        <w:rPr>
          <w:rFonts w:asciiTheme="minorEastAsia" w:hAnsiTheme="minorEastAsia"/>
          <w:sz w:val="24"/>
          <w:szCs w:val="24"/>
        </w:rPr>
        <w:t>Get</w:t>
      </w:r>
    </w:p>
    <w:p w:rsidR="005E2806" w:rsidRPr="009D74F7" w:rsidRDefault="0090755D" w:rsidP="009D74F7">
      <w:pPr>
        <w:pStyle w:val="a7"/>
        <w:numPr>
          <w:ilvl w:val="1"/>
          <w:numId w:val="4"/>
        </w:numPr>
        <w:spacing w:line="400" w:lineRule="atLeast"/>
        <w:ind w:firstLineChars="0"/>
        <w:rPr>
          <w:rFonts w:asciiTheme="minorEastAsia" w:hAnsiTheme="minorEastAsia"/>
          <w:sz w:val="24"/>
          <w:szCs w:val="24"/>
        </w:rPr>
      </w:pPr>
      <w:r w:rsidRPr="004126A3">
        <w:rPr>
          <w:rFonts w:asciiTheme="minorEastAsia" w:hAnsiTheme="minorEastAsia"/>
          <w:sz w:val="24"/>
          <w:szCs w:val="24"/>
        </w:rPr>
        <w:t>A</w:t>
      </w:r>
      <w:r w:rsidRPr="004126A3">
        <w:rPr>
          <w:rFonts w:asciiTheme="minorEastAsia" w:hAnsiTheme="minorEastAsia" w:hint="eastAsia"/>
          <w:sz w:val="24"/>
          <w:szCs w:val="24"/>
        </w:rPr>
        <w:t>pp控制</w:t>
      </w:r>
      <w:r w:rsidR="00940D6D" w:rsidRPr="004126A3">
        <w:rPr>
          <w:rFonts w:asciiTheme="minorEastAsia" w:hAnsiTheme="minorEastAsia" w:hint="eastAsia"/>
          <w:sz w:val="24"/>
          <w:szCs w:val="24"/>
        </w:rPr>
        <w:t>设备校准</w:t>
      </w:r>
      <w:r w:rsidR="00940D6D" w:rsidRPr="004126A3">
        <w:rPr>
          <w:rFonts w:asciiTheme="minorEastAsia" w:hAnsiTheme="minorEastAsia"/>
          <w:sz w:val="24"/>
          <w:szCs w:val="24"/>
        </w:rPr>
        <w:t>开始</w:t>
      </w:r>
      <w:bookmarkStart w:id="2" w:name="OLE_LINK1"/>
      <w:bookmarkStart w:id="3" w:name="OLE_LINK2"/>
      <w:r w:rsidR="007A7920">
        <w:rPr>
          <w:rFonts w:asciiTheme="minorEastAsia" w:hAnsiTheme="minorEastAsia" w:hint="eastAsia"/>
          <w:sz w:val="24"/>
          <w:szCs w:val="24"/>
        </w:rPr>
        <w:t>：</w:t>
      </w:r>
      <w:r w:rsidR="00E66E51" w:rsidRPr="004126A3">
        <w:rPr>
          <w:rFonts w:asciiTheme="minorEastAsia" w:hAnsiTheme="minorEastAsia"/>
          <w:sz w:val="24"/>
          <w:szCs w:val="24"/>
        </w:rPr>
        <w:t>App</w:t>
      </w:r>
      <w:r w:rsidR="00991265" w:rsidRPr="004126A3">
        <w:rPr>
          <w:rFonts w:asciiTheme="minorEastAsia" w:hAnsiTheme="minorEastAsia" w:hint="eastAsia"/>
          <w:sz w:val="24"/>
          <w:szCs w:val="24"/>
        </w:rPr>
        <w:t>_</w:t>
      </w:r>
      <w:r w:rsidR="008F4443" w:rsidRPr="004126A3">
        <w:rPr>
          <w:rFonts w:asciiTheme="minorEastAsia" w:hAnsiTheme="minorEastAsia"/>
          <w:sz w:val="24"/>
          <w:szCs w:val="24"/>
        </w:rPr>
        <w:t>Cal_Start</w:t>
      </w:r>
      <w:bookmarkEnd w:id="2"/>
      <w:bookmarkEnd w:id="3"/>
    </w:p>
    <w:p w:rsidR="006D1723" w:rsidRDefault="00E7766C" w:rsidP="001A2B26">
      <w:pPr>
        <w:pStyle w:val="a7"/>
        <w:numPr>
          <w:ilvl w:val="1"/>
          <w:numId w:val="4"/>
        </w:numPr>
        <w:spacing w:line="400" w:lineRule="atLeast"/>
        <w:ind w:firstLineChars="0"/>
        <w:rPr>
          <w:rFonts w:asciiTheme="minorEastAsia" w:hAnsiTheme="minorEastAsia"/>
          <w:sz w:val="24"/>
          <w:szCs w:val="24"/>
        </w:rPr>
      </w:pPr>
      <w:r>
        <w:rPr>
          <w:rFonts w:asciiTheme="minorEastAsia" w:hAnsiTheme="minorEastAsia" w:hint="eastAsia"/>
          <w:sz w:val="24"/>
          <w:szCs w:val="24"/>
        </w:rPr>
        <w:t>获取</w:t>
      </w:r>
      <w:r>
        <w:rPr>
          <w:rFonts w:asciiTheme="minorEastAsia" w:hAnsiTheme="minorEastAsia"/>
          <w:sz w:val="24"/>
          <w:szCs w:val="24"/>
        </w:rPr>
        <w:t>设备</w:t>
      </w:r>
      <w:r w:rsidR="008E6C2C">
        <w:rPr>
          <w:rFonts w:asciiTheme="minorEastAsia" w:hAnsiTheme="minorEastAsia"/>
          <w:sz w:val="24"/>
          <w:szCs w:val="24"/>
        </w:rPr>
        <w:t>参数</w:t>
      </w:r>
      <w:r w:rsidR="00E66E51" w:rsidRPr="004126A3">
        <w:rPr>
          <w:rFonts w:asciiTheme="minorEastAsia" w:hAnsiTheme="minorEastAsia" w:hint="eastAsia"/>
          <w:sz w:val="24"/>
          <w:szCs w:val="24"/>
        </w:rPr>
        <w:t>：</w:t>
      </w:r>
      <w:r w:rsidR="008E6C2C">
        <w:rPr>
          <w:rFonts w:asciiTheme="minorEastAsia" w:hAnsiTheme="minorEastAsia"/>
          <w:sz w:val="24"/>
          <w:szCs w:val="24"/>
        </w:rPr>
        <w:t>Get_Dev_Para</w:t>
      </w:r>
    </w:p>
    <w:p w:rsidR="00B82750" w:rsidRPr="00B82750" w:rsidRDefault="00B82750" w:rsidP="001A2B26">
      <w:pPr>
        <w:pStyle w:val="a7"/>
        <w:numPr>
          <w:ilvl w:val="1"/>
          <w:numId w:val="4"/>
        </w:numPr>
        <w:spacing w:line="400" w:lineRule="atLeast"/>
        <w:ind w:firstLineChars="0"/>
        <w:rPr>
          <w:rFonts w:asciiTheme="minorEastAsia" w:hAnsiTheme="minorEastAsia"/>
          <w:sz w:val="24"/>
          <w:szCs w:val="24"/>
        </w:rPr>
      </w:pPr>
      <w:r w:rsidRPr="004126A3">
        <w:rPr>
          <w:rFonts w:asciiTheme="minorEastAsia" w:hAnsiTheme="minorEastAsia"/>
          <w:sz w:val="24"/>
          <w:szCs w:val="24"/>
        </w:rPr>
        <w:t>修改</w:t>
      </w:r>
      <w:r w:rsidRPr="004126A3">
        <w:rPr>
          <w:rFonts w:asciiTheme="minorEastAsia" w:hAnsiTheme="minorEastAsia" w:hint="eastAsia"/>
          <w:sz w:val="24"/>
          <w:szCs w:val="24"/>
        </w:rPr>
        <w:t>设备</w:t>
      </w:r>
      <w:r w:rsidRPr="004126A3">
        <w:rPr>
          <w:rFonts w:asciiTheme="minorEastAsia" w:hAnsiTheme="minorEastAsia"/>
          <w:sz w:val="24"/>
          <w:szCs w:val="24"/>
        </w:rPr>
        <w:t>参数</w:t>
      </w:r>
      <w:r w:rsidR="003E2063">
        <w:rPr>
          <w:rFonts w:asciiTheme="minorEastAsia" w:hAnsiTheme="minorEastAsia" w:hint="eastAsia"/>
          <w:sz w:val="24"/>
          <w:szCs w:val="24"/>
        </w:rPr>
        <w:t>：</w:t>
      </w:r>
      <w:r>
        <w:rPr>
          <w:rFonts w:asciiTheme="minorEastAsia" w:hAnsiTheme="minorEastAsia"/>
          <w:sz w:val="24"/>
          <w:szCs w:val="24"/>
        </w:rPr>
        <w:t>Set_Dev_Para</w:t>
      </w:r>
    </w:p>
    <w:p w:rsidR="006D1723" w:rsidRDefault="00B82750" w:rsidP="001A2B26">
      <w:pPr>
        <w:pStyle w:val="a7"/>
        <w:numPr>
          <w:ilvl w:val="1"/>
          <w:numId w:val="4"/>
        </w:numPr>
        <w:spacing w:line="400" w:lineRule="atLeast"/>
        <w:ind w:firstLineChars="0"/>
        <w:rPr>
          <w:rFonts w:asciiTheme="minorEastAsia" w:hAnsiTheme="minorEastAsia"/>
          <w:sz w:val="24"/>
          <w:szCs w:val="24"/>
        </w:rPr>
      </w:pPr>
      <w:r>
        <w:rPr>
          <w:rFonts w:asciiTheme="minorEastAsia" w:hAnsiTheme="minorEastAsia" w:hint="eastAsia"/>
          <w:sz w:val="24"/>
          <w:szCs w:val="24"/>
        </w:rPr>
        <w:t>设备</w:t>
      </w:r>
      <w:r>
        <w:rPr>
          <w:rFonts w:asciiTheme="minorEastAsia" w:hAnsiTheme="minorEastAsia"/>
          <w:sz w:val="24"/>
          <w:szCs w:val="24"/>
        </w:rPr>
        <w:t>固件更新</w:t>
      </w:r>
      <w:r>
        <w:rPr>
          <w:rFonts w:asciiTheme="minorEastAsia" w:hAnsiTheme="minorEastAsia" w:hint="eastAsia"/>
          <w:sz w:val="24"/>
          <w:szCs w:val="24"/>
        </w:rPr>
        <w:t>：</w:t>
      </w:r>
      <w:bookmarkStart w:id="4" w:name="OLE_LINK8"/>
      <w:bookmarkStart w:id="5" w:name="OLE_LINK9"/>
      <w:r>
        <w:rPr>
          <w:rFonts w:asciiTheme="minorEastAsia" w:hAnsiTheme="minorEastAsia"/>
          <w:sz w:val="24"/>
          <w:szCs w:val="24"/>
        </w:rPr>
        <w:t>Upd_Dev_Soft</w:t>
      </w:r>
      <w:bookmarkEnd w:id="4"/>
      <w:bookmarkEnd w:id="5"/>
    </w:p>
    <w:p w:rsidR="00E4235B" w:rsidRPr="004126A3" w:rsidRDefault="00E4235B" w:rsidP="001A2B26">
      <w:pPr>
        <w:pStyle w:val="a7"/>
        <w:numPr>
          <w:ilvl w:val="1"/>
          <w:numId w:val="4"/>
        </w:numPr>
        <w:spacing w:line="400" w:lineRule="atLeast"/>
        <w:ind w:firstLineChars="0"/>
        <w:rPr>
          <w:rFonts w:asciiTheme="minorEastAsia" w:hAnsiTheme="minorEastAsia"/>
          <w:sz w:val="24"/>
          <w:szCs w:val="24"/>
        </w:rPr>
      </w:pPr>
      <w:r>
        <w:rPr>
          <w:rFonts w:asciiTheme="minorEastAsia" w:hAnsiTheme="minorEastAsia" w:hint="eastAsia"/>
          <w:sz w:val="24"/>
          <w:szCs w:val="24"/>
        </w:rPr>
        <w:t>无</w:t>
      </w:r>
      <w:r>
        <w:rPr>
          <w:rFonts w:asciiTheme="minorEastAsia" w:hAnsiTheme="minorEastAsia"/>
          <w:sz w:val="24"/>
          <w:szCs w:val="24"/>
        </w:rPr>
        <w:t>操作：Null</w:t>
      </w:r>
    </w:p>
    <w:p w:rsidR="00264B94" w:rsidRPr="004126A3" w:rsidRDefault="00264B94" w:rsidP="00264B94">
      <w:pPr>
        <w:pStyle w:val="a7"/>
        <w:ind w:left="840" w:firstLineChars="0" w:firstLine="0"/>
        <w:rPr>
          <w:rFonts w:asciiTheme="minorEastAsia" w:hAnsiTheme="minorEastAsia"/>
          <w:sz w:val="24"/>
          <w:szCs w:val="24"/>
        </w:rPr>
      </w:pPr>
    </w:p>
    <w:p w:rsidR="00E258BA" w:rsidRDefault="00E258BA" w:rsidP="00E258BA">
      <w:pPr>
        <w:pStyle w:val="a7"/>
        <w:ind w:left="840" w:firstLineChars="0" w:firstLine="0"/>
        <w:rPr>
          <w:rFonts w:asciiTheme="minorEastAsia" w:hAnsiTheme="minorEastAsia"/>
          <w:sz w:val="24"/>
          <w:szCs w:val="24"/>
        </w:rPr>
      </w:pPr>
    </w:p>
    <w:p w:rsidR="00FC68D6" w:rsidRPr="00E258BA" w:rsidRDefault="00E258BA" w:rsidP="00E258BA">
      <w:pPr>
        <w:jc w:val="center"/>
        <w:rPr>
          <w:rFonts w:asciiTheme="minorEastAsia" w:hAnsiTheme="minorEastAsia"/>
          <w:sz w:val="24"/>
          <w:szCs w:val="24"/>
        </w:rPr>
      </w:pPr>
      <w:r w:rsidRPr="00E258BA">
        <w:rPr>
          <w:rFonts w:asciiTheme="minorEastAsia" w:hAnsiTheme="minorEastAsia" w:hint="eastAsia"/>
          <w:sz w:val="24"/>
          <w:szCs w:val="24"/>
        </w:rPr>
        <w:t>命令</w:t>
      </w:r>
      <w:r w:rsidRPr="00E258BA">
        <w:rPr>
          <w:rFonts w:asciiTheme="minorEastAsia" w:hAnsiTheme="minorEastAsia"/>
          <w:sz w:val="24"/>
          <w:szCs w:val="24"/>
        </w:rPr>
        <w:t>成员编码对照表</w:t>
      </w:r>
    </w:p>
    <w:tbl>
      <w:tblPr>
        <w:tblStyle w:val="a8"/>
        <w:tblW w:w="8964" w:type="dxa"/>
        <w:jc w:val="center"/>
        <w:tblLayout w:type="fixed"/>
        <w:tblLook w:val="04A0" w:firstRow="1" w:lastRow="0" w:firstColumn="1" w:lastColumn="0" w:noHBand="0" w:noVBand="1"/>
      </w:tblPr>
      <w:tblGrid>
        <w:gridCol w:w="2988"/>
        <w:gridCol w:w="2988"/>
        <w:gridCol w:w="2988"/>
      </w:tblGrid>
      <w:tr w:rsidR="004126A3" w:rsidRPr="004126A3" w:rsidTr="00CA088C">
        <w:trPr>
          <w:trHeight w:val="567"/>
          <w:jc w:val="center"/>
        </w:trPr>
        <w:tc>
          <w:tcPr>
            <w:tcW w:w="2988" w:type="dxa"/>
            <w:vAlign w:val="center"/>
          </w:tcPr>
          <w:p w:rsidR="00264B94" w:rsidRPr="004126A3" w:rsidRDefault="00264B94" w:rsidP="00E258BA">
            <w:pPr>
              <w:ind w:left="420"/>
              <w:jc w:val="left"/>
              <w:rPr>
                <w:rFonts w:asciiTheme="minorEastAsia" w:hAnsiTheme="minorEastAsia"/>
                <w:sz w:val="24"/>
                <w:szCs w:val="24"/>
              </w:rPr>
            </w:pPr>
            <w:r w:rsidRPr="004126A3">
              <w:rPr>
                <w:rFonts w:asciiTheme="minorEastAsia" w:hAnsiTheme="minorEastAsia" w:hint="eastAsia"/>
                <w:sz w:val="24"/>
                <w:szCs w:val="24"/>
              </w:rPr>
              <w:t>设备</w:t>
            </w:r>
            <w:r w:rsidRPr="004126A3">
              <w:rPr>
                <w:rFonts w:asciiTheme="minorEastAsia" w:hAnsiTheme="minorEastAsia"/>
                <w:sz w:val="24"/>
                <w:szCs w:val="24"/>
              </w:rPr>
              <w:t>上传</w:t>
            </w:r>
            <w:r w:rsidRPr="004126A3">
              <w:rPr>
                <w:rFonts w:asciiTheme="minorEastAsia" w:hAnsiTheme="minorEastAsia" w:hint="eastAsia"/>
                <w:sz w:val="24"/>
                <w:szCs w:val="24"/>
              </w:rPr>
              <w:t>数据</w:t>
            </w:r>
          </w:p>
        </w:tc>
        <w:tc>
          <w:tcPr>
            <w:tcW w:w="2988" w:type="dxa"/>
            <w:vAlign w:val="center"/>
          </w:tcPr>
          <w:p w:rsidR="00264B94" w:rsidRPr="004126A3" w:rsidRDefault="00264B94" w:rsidP="003E2063">
            <w:pPr>
              <w:ind w:left="420"/>
              <w:rPr>
                <w:rFonts w:asciiTheme="minorEastAsia" w:hAnsiTheme="minorEastAsia"/>
                <w:sz w:val="24"/>
                <w:szCs w:val="24"/>
              </w:rPr>
            </w:pPr>
            <w:r w:rsidRPr="004126A3">
              <w:rPr>
                <w:rFonts w:asciiTheme="minorEastAsia" w:hAnsiTheme="minorEastAsia"/>
                <w:sz w:val="24"/>
                <w:szCs w:val="24"/>
              </w:rPr>
              <w:t>Dev_Dat_</w:t>
            </w:r>
            <w:r w:rsidR="00870013">
              <w:rPr>
                <w:rFonts w:asciiTheme="minorEastAsia" w:hAnsiTheme="minorEastAsia"/>
                <w:sz w:val="24"/>
                <w:szCs w:val="24"/>
              </w:rPr>
              <w:t>Get</w:t>
            </w:r>
          </w:p>
        </w:tc>
        <w:tc>
          <w:tcPr>
            <w:tcW w:w="2988" w:type="dxa"/>
            <w:vAlign w:val="center"/>
          </w:tcPr>
          <w:p w:rsidR="00264B94" w:rsidRPr="004126A3" w:rsidRDefault="007A7920" w:rsidP="00FC68D6">
            <w:pPr>
              <w:ind w:left="420"/>
              <w:rPr>
                <w:rFonts w:asciiTheme="minorEastAsia" w:hAnsiTheme="minorEastAsia"/>
                <w:sz w:val="24"/>
                <w:szCs w:val="24"/>
              </w:rPr>
            </w:pPr>
            <w:r>
              <w:rPr>
                <w:rFonts w:asciiTheme="minorEastAsia" w:hAnsiTheme="minorEastAsia"/>
                <w:sz w:val="24"/>
                <w:szCs w:val="24"/>
              </w:rPr>
              <w:t>1</w:t>
            </w:r>
            <w:r w:rsidR="00264B94" w:rsidRPr="004126A3">
              <w:rPr>
                <w:rFonts w:asciiTheme="minorEastAsia" w:hAnsiTheme="minorEastAsia"/>
                <w:sz w:val="24"/>
                <w:szCs w:val="24"/>
              </w:rPr>
              <w:t>10</w:t>
            </w:r>
          </w:p>
        </w:tc>
      </w:tr>
      <w:tr w:rsidR="004126A3" w:rsidRPr="004126A3" w:rsidTr="00CA088C">
        <w:trPr>
          <w:trHeight w:val="567"/>
          <w:jc w:val="center"/>
        </w:trPr>
        <w:tc>
          <w:tcPr>
            <w:tcW w:w="2988" w:type="dxa"/>
            <w:vAlign w:val="center"/>
          </w:tcPr>
          <w:p w:rsidR="00264B94" w:rsidRPr="004126A3" w:rsidRDefault="00264B94" w:rsidP="00E258BA">
            <w:pPr>
              <w:ind w:left="420"/>
              <w:jc w:val="left"/>
              <w:rPr>
                <w:rFonts w:asciiTheme="minorEastAsia" w:hAnsiTheme="minorEastAsia"/>
                <w:sz w:val="24"/>
                <w:szCs w:val="24"/>
              </w:rPr>
            </w:pPr>
            <w:r w:rsidRPr="004126A3">
              <w:rPr>
                <w:rFonts w:asciiTheme="minorEastAsia" w:hAnsiTheme="minorEastAsia" w:hint="eastAsia"/>
                <w:sz w:val="24"/>
                <w:szCs w:val="24"/>
              </w:rPr>
              <w:t>开始</w:t>
            </w:r>
            <w:r w:rsidRPr="004126A3">
              <w:rPr>
                <w:rFonts w:asciiTheme="minorEastAsia" w:hAnsiTheme="minorEastAsia"/>
                <w:sz w:val="24"/>
                <w:szCs w:val="24"/>
              </w:rPr>
              <w:t>校准</w:t>
            </w:r>
          </w:p>
        </w:tc>
        <w:tc>
          <w:tcPr>
            <w:tcW w:w="2988" w:type="dxa"/>
            <w:vAlign w:val="center"/>
          </w:tcPr>
          <w:p w:rsidR="00264B94" w:rsidRPr="004126A3" w:rsidRDefault="00264B94" w:rsidP="003E2063">
            <w:pPr>
              <w:ind w:left="420"/>
              <w:rPr>
                <w:rFonts w:asciiTheme="minorEastAsia" w:hAnsiTheme="minorEastAsia"/>
                <w:sz w:val="24"/>
                <w:szCs w:val="24"/>
              </w:rPr>
            </w:pPr>
            <w:r w:rsidRPr="004126A3">
              <w:rPr>
                <w:rFonts w:asciiTheme="minorEastAsia" w:hAnsiTheme="minorEastAsia" w:hint="eastAsia"/>
                <w:sz w:val="24"/>
                <w:szCs w:val="24"/>
              </w:rPr>
              <w:t>Dev_</w:t>
            </w:r>
            <w:r w:rsidRPr="004126A3">
              <w:rPr>
                <w:rFonts w:asciiTheme="minorEastAsia" w:hAnsiTheme="minorEastAsia"/>
                <w:sz w:val="24"/>
                <w:szCs w:val="24"/>
              </w:rPr>
              <w:t>Cal_Start</w:t>
            </w:r>
          </w:p>
        </w:tc>
        <w:tc>
          <w:tcPr>
            <w:tcW w:w="2988" w:type="dxa"/>
            <w:vAlign w:val="center"/>
          </w:tcPr>
          <w:p w:rsidR="00264B94" w:rsidRPr="004126A3" w:rsidRDefault="007A7920" w:rsidP="00FC68D6">
            <w:pPr>
              <w:ind w:left="420"/>
              <w:rPr>
                <w:rFonts w:asciiTheme="minorEastAsia" w:hAnsiTheme="minorEastAsia"/>
                <w:sz w:val="24"/>
                <w:szCs w:val="24"/>
              </w:rPr>
            </w:pPr>
            <w:r>
              <w:rPr>
                <w:rFonts w:asciiTheme="minorEastAsia" w:hAnsiTheme="minorEastAsia"/>
                <w:sz w:val="24"/>
                <w:szCs w:val="24"/>
              </w:rPr>
              <w:t>1</w:t>
            </w:r>
            <w:r w:rsidR="00264B94" w:rsidRPr="004126A3">
              <w:rPr>
                <w:rFonts w:asciiTheme="minorEastAsia" w:hAnsiTheme="minorEastAsia"/>
                <w:sz w:val="24"/>
                <w:szCs w:val="24"/>
              </w:rPr>
              <w:t>11</w:t>
            </w:r>
          </w:p>
        </w:tc>
      </w:tr>
      <w:tr w:rsidR="004126A3" w:rsidRPr="004126A3" w:rsidTr="00CA088C">
        <w:trPr>
          <w:trHeight w:val="567"/>
          <w:jc w:val="center"/>
        </w:trPr>
        <w:tc>
          <w:tcPr>
            <w:tcW w:w="2988" w:type="dxa"/>
            <w:vAlign w:val="center"/>
          </w:tcPr>
          <w:p w:rsidR="00264B94" w:rsidRPr="004126A3" w:rsidRDefault="00646989" w:rsidP="00E258BA">
            <w:pPr>
              <w:ind w:left="420"/>
              <w:jc w:val="left"/>
              <w:rPr>
                <w:rFonts w:asciiTheme="minorEastAsia" w:hAnsiTheme="minorEastAsia"/>
                <w:sz w:val="24"/>
                <w:szCs w:val="24"/>
              </w:rPr>
            </w:pPr>
            <w:r>
              <w:rPr>
                <w:rFonts w:asciiTheme="minorEastAsia" w:hAnsiTheme="minorEastAsia" w:hint="eastAsia"/>
                <w:sz w:val="24"/>
                <w:szCs w:val="24"/>
              </w:rPr>
              <w:t>获取设备</w:t>
            </w:r>
            <w:r w:rsidR="003E2063">
              <w:rPr>
                <w:rFonts w:asciiTheme="minorEastAsia" w:hAnsiTheme="minorEastAsia"/>
                <w:sz w:val="24"/>
                <w:szCs w:val="24"/>
              </w:rPr>
              <w:t>参数</w:t>
            </w:r>
          </w:p>
        </w:tc>
        <w:tc>
          <w:tcPr>
            <w:tcW w:w="2988" w:type="dxa"/>
            <w:vAlign w:val="center"/>
          </w:tcPr>
          <w:p w:rsidR="00264B94" w:rsidRPr="003E2063" w:rsidRDefault="003E2063" w:rsidP="003E2063">
            <w:pPr>
              <w:ind w:left="420"/>
              <w:rPr>
                <w:rFonts w:asciiTheme="minorEastAsia" w:hAnsiTheme="minorEastAsia"/>
                <w:sz w:val="24"/>
                <w:szCs w:val="24"/>
              </w:rPr>
            </w:pPr>
            <w:bookmarkStart w:id="6" w:name="OLE_LINK4"/>
            <w:r w:rsidRPr="003E2063">
              <w:rPr>
                <w:rFonts w:asciiTheme="minorEastAsia" w:hAnsiTheme="minorEastAsia"/>
                <w:sz w:val="24"/>
                <w:szCs w:val="24"/>
              </w:rPr>
              <w:t>Get_Dev_Para</w:t>
            </w:r>
            <w:bookmarkEnd w:id="6"/>
          </w:p>
        </w:tc>
        <w:tc>
          <w:tcPr>
            <w:tcW w:w="2988" w:type="dxa"/>
            <w:vAlign w:val="center"/>
          </w:tcPr>
          <w:p w:rsidR="00264B94" w:rsidRPr="004126A3" w:rsidRDefault="007A7920" w:rsidP="00FC68D6">
            <w:pPr>
              <w:ind w:left="420"/>
              <w:rPr>
                <w:rFonts w:asciiTheme="minorEastAsia" w:hAnsiTheme="minorEastAsia"/>
                <w:sz w:val="24"/>
                <w:szCs w:val="24"/>
              </w:rPr>
            </w:pPr>
            <w:r>
              <w:rPr>
                <w:rFonts w:asciiTheme="minorEastAsia" w:hAnsiTheme="minorEastAsia"/>
                <w:sz w:val="24"/>
                <w:szCs w:val="24"/>
              </w:rPr>
              <w:t>1</w:t>
            </w:r>
            <w:r w:rsidR="00264B94" w:rsidRPr="004126A3">
              <w:rPr>
                <w:rFonts w:asciiTheme="minorEastAsia" w:hAnsiTheme="minorEastAsia" w:hint="eastAsia"/>
                <w:sz w:val="24"/>
                <w:szCs w:val="24"/>
              </w:rPr>
              <w:t>20</w:t>
            </w:r>
          </w:p>
        </w:tc>
      </w:tr>
      <w:tr w:rsidR="004126A3" w:rsidRPr="004126A3" w:rsidTr="00CA088C">
        <w:trPr>
          <w:trHeight w:val="567"/>
          <w:jc w:val="center"/>
        </w:trPr>
        <w:tc>
          <w:tcPr>
            <w:tcW w:w="2988" w:type="dxa"/>
            <w:vAlign w:val="center"/>
          </w:tcPr>
          <w:p w:rsidR="00264B94" w:rsidRPr="004126A3" w:rsidRDefault="003E2063" w:rsidP="00E258BA">
            <w:pPr>
              <w:ind w:left="420"/>
              <w:jc w:val="left"/>
              <w:rPr>
                <w:rFonts w:asciiTheme="minorEastAsia" w:hAnsiTheme="minorEastAsia"/>
                <w:sz w:val="24"/>
                <w:szCs w:val="24"/>
              </w:rPr>
            </w:pPr>
            <w:r w:rsidRPr="004126A3">
              <w:rPr>
                <w:rFonts w:asciiTheme="minorEastAsia" w:hAnsiTheme="minorEastAsia"/>
                <w:sz w:val="24"/>
                <w:szCs w:val="24"/>
              </w:rPr>
              <w:t>修改</w:t>
            </w:r>
            <w:r w:rsidRPr="004126A3">
              <w:rPr>
                <w:rFonts w:asciiTheme="minorEastAsia" w:hAnsiTheme="minorEastAsia" w:hint="eastAsia"/>
                <w:sz w:val="24"/>
                <w:szCs w:val="24"/>
              </w:rPr>
              <w:t>设备</w:t>
            </w:r>
            <w:r w:rsidRPr="004126A3">
              <w:rPr>
                <w:rFonts w:asciiTheme="minorEastAsia" w:hAnsiTheme="minorEastAsia"/>
                <w:sz w:val="24"/>
                <w:szCs w:val="24"/>
              </w:rPr>
              <w:t>参数</w:t>
            </w:r>
          </w:p>
        </w:tc>
        <w:tc>
          <w:tcPr>
            <w:tcW w:w="2988" w:type="dxa"/>
            <w:vAlign w:val="center"/>
          </w:tcPr>
          <w:p w:rsidR="00264B94" w:rsidRPr="004126A3" w:rsidRDefault="003E2063" w:rsidP="003E2063">
            <w:pPr>
              <w:ind w:left="420"/>
              <w:rPr>
                <w:rFonts w:asciiTheme="minorEastAsia" w:hAnsiTheme="minorEastAsia"/>
                <w:sz w:val="24"/>
                <w:szCs w:val="24"/>
              </w:rPr>
            </w:pPr>
            <w:r>
              <w:rPr>
                <w:rFonts w:asciiTheme="minorEastAsia" w:hAnsiTheme="minorEastAsia"/>
                <w:sz w:val="24"/>
                <w:szCs w:val="24"/>
              </w:rPr>
              <w:t>Set_Dev_Para</w:t>
            </w:r>
          </w:p>
        </w:tc>
        <w:tc>
          <w:tcPr>
            <w:tcW w:w="2988" w:type="dxa"/>
            <w:vAlign w:val="center"/>
          </w:tcPr>
          <w:p w:rsidR="00264B94" w:rsidRPr="004126A3" w:rsidRDefault="007A7920" w:rsidP="00FC68D6">
            <w:pPr>
              <w:ind w:left="420"/>
              <w:rPr>
                <w:rFonts w:asciiTheme="minorEastAsia" w:hAnsiTheme="minorEastAsia"/>
                <w:sz w:val="24"/>
                <w:szCs w:val="24"/>
              </w:rPr>
            </w:pPr>
            <w:r>
              <w:rPr>
                <w:rFonts w:asciiTheme="minorEastAsia" w:hAnsiTheme="minorEastAsia"/>
                <w:sz w:val="24"/>
                <w:szCs w:val="24"/>
              </w:rPr>
              <w:t>1</w:t>
            </w:r>
            <w:r w:rsidR="00264B94" w:rsidRPr="004126A3">
              <w:rPr>
                <w:rFonts w:asciiTheme="minorEastAsia" w:hAnsiTheme="minorEastAsia" w:hint="eastAsia"/>
                <w:sz w:val="24"/>
                <w:szCs w:val="24"/>
              </w:rPr>
              <w:t>21</w:t>
            </w:r>
          </w:p>
        </w:tc>
      </w:tr>
      <w:tr w:rsidR="004126A3" w:rsidRPr="004126A3" w:rsidTr="00CA088C">
        <w:trPr>
          <w:trHeight w:val="567"/>
          <w:jc w:val="center"/>
        </w:trPr>
        <w:tc>
          <w:tcPr>
            <w:tcW w:w="2988" w:type="dxa"/>
            <w:vAlign w:val="center"/>
          </w:tcPr>
          <w:p w:rsidR="00264B94" w:rsidRPr="004126A3" w:rsidRDefault="003E2063" w:rsidP="00E258BA">
            <w:pPr>
              <w:ind w:left="420"/>
              <w:jc w:val="left"/>
              <w:rPr>
                <w:rFonts w:asciiTheme="minorEastAsia" w:hAnsiTheme="minorEastAsia"/>
                <w:sz w:val="24"/>
                <w:szCs w:val="24"/>
              </w:rPr>
            </w:pPr>
            <w:r>
              <w:rPr>
                <w:rFonts w:asciiTheme="minorEastAsia" w:hAnsiTheme="minorEastAsia" w:hint="eastAsia"/>
                <w:sz w:val="24"/>
                <w:szCs w:val="24"/>
              </w:rPr>
              <w:t>设备</w:t>
            </w:r>
            <w:r>
              <w:rPr>
                <w:rFonts w:asciiTheme="minorEastAsia" w:hAnsiTheme="minorEastAsia"/>
                <w:sz w:val="24"/>
                <w:szCs w:val="24"/>
              </w:rPr>
              <w:t>固件更新</w:t>
            </w:r>
          </w:p>
        </w:tc>
        <w:tc>
          <w:tcPr>
            <w:tcW w:w="2988" w:type="dxa"/>
            <w:vAlign w:val="center"/>
          </w:tcPr>
          <w:p w:rsidR="00264B94" w:rsidRPr="004126A3" w:rsidRDefault="003E2063" w:rsidP="003E2063">
            <w:pPr>
              <w:ind w:left="420"/>
              <w:rPr>
                <w:rFonts w:asciiTheme="minorEastAsia" w:hAnsiTheme="minorEastAsia"/>
                <w:sz w:val="24"/>
                <w:szCs w:val="24"/>
              </w:rPr>
            </w:pPr>
            <w:r>
              <w:rPr>
                <w:rFonts w:asciiTheme="minorEastAsia" w:hAnsiTheme="minorEastAsia"/>
                <w:sz w:val="24"/>
                <w:szCs w:val="24"/>
              </w:rPr>
              <w:t>Upd_Dev_Soft</w:t>
            </w:r>
          </w:p>
        </w:tc>
        <w:tc>
          <w:tcPr>
            <w:tcW w:w="2988" w:type="dxa"/>
            <w:vAlign w:val="center"/>
          </w:tcPr>
          <w:p w:rsidR="00264B94" w:rsidRPr="004126A3" w:rsidRDefault="007A7920" w:rsidP="00FC68D6">
            <w:pPr>
              <w:ind w:left="420"/>
              <w:rPr>
                <w:rFonts w:asciiTheme="minorEastAsia" w:hAnsiTheme="minorEastAsia"/>
                <w:sz w:val="24"/>
                <w:szCs w:val="24"/>
              </w:rPr>
            </w:pPr>
            <w:r>
              <w:rPr>
                <w:rFonts w:asciiTheme="minorEastAsia" w:hAnsiTheme="minorEastAsia"/>
                <w:sz w:val="24"/>
                <w:szCs w:val="24"/>
              </w:rPr>
              <w:t>1</w:t>
            </w:r>
            <w:r w:rsidR="00264B94" w:rsidRPr="004126A3">
              <w:rPr>
                <w:rFonts w:asciiTheme="minorEastAsia" w:hAnsiTheme="minorEastAsia" w:hint="eastAsia"/>
                <w:sz w:val="24"/>
                <w:szCs w:val="24"/>
              </w:rPr>
              <w:t>22</w:t>
            </w:r>
          </w:p>
        </w:tc>
      </w:tr>
      <w:tr w:rsidR="00CA088C" w:rsidRPr="004126A3" w:rsidTr="00CA088C">
        <w:trPr>
          <w:trHeight w:val="567"/>
          <w:jc w:val="center"/>
        </w:trPr>
        <w:tc>
          <w:tcPr>
            <w:tcW w:w="2988" w:type="dxa"/>
            <w:vAlign w:val="center"/>
          </w:tcPr>
          <w:p w:rsidR="00CA088C" w:rsidRDefault="00CA088C" w:rsidP="00E258BA">
            <w:pPr>
              <w:ind w:left="420"/>
              <w:jc w:val="left"/>
              <w:rPr>
                <w:rFonts w:asciiTheme="minorEastAsia" w:hAnsiTheme="minorEastAsia"/>
                <w:sz w:val="24"/>
                <w:szCs w:val="24"/>
              </w:rPr>
            </w:pPr>
            <w:r>
              <w:rPr>
                <w:rFonts w:asciiTheme="minorEastAsia" w:hAnsiTheme="minorEastAsia" w:hint="eastAsia"/>
                <w:sz w:val="24"/>
                <w:szCs w:val="24"/>
              </w:rPr>
              <w:t>无</w:t>
            </w:r>
            <w:r>
              <w:rPr>
                <w:rFonts w:asciiTheme="minorEastAsia" w:hAnsiTheme="minorEastAsia"/>
                <w:sz w:val="24"/>
                <w:szCs w:val="24"/>
              </w:rPr>
              <w:t>操作</w:t>
            </w:r>
          </w:p>
        </w:tc>
        <w:tc>
          <w:tcPr>
            <w:tcW w:w="2988" w:type="dxa"/>
            <w:vAlign w:val="center"/>
          </w:tcPr>
          <w:p w:rsidR="00CA088C" w:rsidRDefault="00CA088C" w:rsidP="003E2063">
            <w:pPr>
              <w:ind w:left="420"/>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ull</w:t>
            </w:r>
          </w:p>
        </w:tc>
        <w:tc>
          <w:tcPr>
            <w:tcW w:w="2988" w:type="dxa"/>
            <w:vAlign w:val="center"/>
          </w:tcPr>
          <w:p w:rsidR="00CA088C" w:rsidRDefault="00CA088C" w:rsidP="00FC68D6">
            <w:pPr>
              <w:ind w:left="420"/>
              <w:rPr>
                <w:rFonts w:asciiTheme="minorEastAsia" w:hAnsiTheme="minorEastAsia"/>
                <w:sz w:val="24"/>
                <w:szCs w:val="24"/>
              </w:rPr>
            </w:pPr>
            <w:r>
              <w:rPr>
                <w:rFonts w:asciiTheme="minorEastAsia" w:hAnsiTheme="minorEastAsia" w:hint="eastAsia"/>
                <w:sz w:val="24"/>
                <w:szCs w:val="24"/>
              </w:rPr>
              <w:t>0</w:t>
            </w:r>
          </w:p>
        </w:tc>
      </w:tr>
    </w:tbl>
    <w:p w:rsidR="00526F92" w:rsidRDefault="00526F92" w:rsidP="005E2806"/>
    <w:p w:rsidR="0068079D" w:rsidRDefault="0068079D" w:rsidP="0068079D">
      <w:pPr>
        <w:pStyle w:val="a7"/>
        <w:numPr>
          <w:ilvl w:val="0"/>
          <w:numId w:val="3"/>
        </w:numPr>
        <w:ind w:firstLineChars="0"/>
        <w:rPr>
          <w:sz w:val="28"/>
          <w:szCs w:val="28"/>
        </w:rPr>
      </w:pPr>
      <w:r w:rsidRPr="004126A3">
        <w:rPr>
          <w:rFonts w:hint="eastAsia"/>
          <w:sz w:val="28"/>
          <w:szCs w:val="28"/>
        </w:rPr>
        <w:t>设备</w:t>
      </w:r>
      <w:r w:rsidRPr="004126A3">
        <w:rPr>
          <w:sz w:val="28"/>
          <w:szCs w:val="28"/>
        </w:rPr>
        <w:t>状态</w:t>
      </w:r>
    </w:p>
    <w:p w:rsidR="009D74F7" w:rsidRPr="009D74F7" w:rsidRDefault="009D74F7" w:rsidP="009D74F7">
      <w:pPr>
        <w:pStyle w:val="a7"/>
        <w:spacing w:line="400" w:lineRule="atLeast"/>
        <w:ind w:left="357" w:firstLine="480"/>
        <w:rPr>
          <w:rFonts w:asciiTheme="minorEastAsia" w:hAnsiTheme="minorEastAsia"/>
          <w:sz w:val="24"/>
          <w:szCs w:val="24"/>
        </w:rPr>
      </w:pPr>
      <w:r w:rsidRPr="009D74F7">
        <w:rPr>
          <w:rFonts w:asciiTheme="minorEastAsia" w:hAnsiTheme="minorEastAsia"/>
          <w:sz w:val="24"/>
          <w:szCs w:val="24"/>
        </w:rPr>
        <w:t>状态</w:t>
      </w:r>
      <w:r w:rsidRPr="009D74F7">
        <w:rPr>
          <w:rFonts w:asciiTheme="minorEastAsia" w:hAnsiTheme="minorEastAsia" w:hint="eastAsia"/>
          <w:sz w:val="24"/>
          <w:szCs w:val="24"/>
        </w:rPr>
        <w:t>码</w:t>
      </w:r>
      <w:r w:rsidRPr="003E2063">
        <w:rPr>
          <w:rFonts w:asciiTheme="minorEastAsia" w:hAnsiTheme="minorEastAsia"/>
          <w:sz w:val="24"/>
          <w:szCs w:val="24"/>
        </w:rPr>
        <w:t>表示仪器对服务器数据的响应</w:t>
      </w:r>
      <w:r w:rsidRPr="003E2063">
        <w:rPr>
          <w:rFonts w:asciiTheme="minorEastAsia" w:hAnsiTheme="minorEastAsia" w:hint="eastAsia"/>
          <w:sz w:val="24"/>
          <w:szCs w:val="24"/>
        </w:rPr>
        <w:t>状态</w:t>
      </w:r>
      <w:r w:rsidRPr="003E2063">
        <w:rPr>
          <w:rFonts w:asciiTheme="minorEastAsia" w:hAnsiTheme="minorEastAsia"/>
          <w:sz w:val="24"/>
          <w:szCs w:val="24"/>
        </w:rPr>
        <w:t>，只由</w:t>
      </w:r>
      <w:r w:rsidRPr="003E2063">
        <w:rPr>
          <w:rFonts w:asciiTheme="minorEastAsia" w:hAnsiTheme="minorEastAsia" w:hint="eastAsia"/>
          <w:sz w:val="24"/>
          <w:szCs w:val="24"/>
        </w:rPr>
        <w:t>仪器</w:t>
      </w:r>
      <w:r w:rsidRPr="003E2063">
        <w:rPr>
          <w:rFonts w:asciiTheme="minorEastAsia" w:hAnsiTheme="minorEastAsia"/>
          <w:sz w:val="24"/>
          <w:szCs w:val="24"/>
        </w:rPr>
        <w:t>改变，在下行数据中的状态码</w:t>
      </w:r>
      <w:r w:rsidRPr="003E2063">
        <w:rPr>
          <w:rFonts w:asciiTheme="minorEastAsia" w:hAnsiTheme="minorEastAsia" w:hint="eastAsia"/>
          <w:sz w:val="24"/>
          <w:szCs w:val="24"/>
        </w:rPr>
        <w:t>只</w:t>
      </w:r>
      <w:r w:rsidRPr="003E2063">
        <w:rPr>
          <w:rFonts w:asciiTheme="minorEastAsia" w:hAnsiTheme="minorEastAsia"/>
          <w:sz w:val="24"/>
          <w:szCs w:val="24"/>
        </w:rPr>
        <w:t>代表服务器最近一次收到仪器上传数据中的状态</w:t>
      </w:r>
      <w:r w:rsidRPr="003E2063">
        <w:rPr>
          <w:rFonts w:asciiTheme="minorEastAsia" w:hAnsiTheme="minorEastAsia" w:hint="eastAsia"/>
          <w:sz w:val="24"/>
          <w:szCs w:val="24"/>
        </w:rPr>
        <w:t>码</w:t>
      </w:r>
      <w:r>
        <w:rPr>
          <w:rFonts w:asciiTheme="minorEastAsia" w:hAnsiTheme="minorEastAsia" w:hint="eastAsia"/>
          <w:sz w:val="24"/>
          <w:szCs w:val="24"/>
        </w:rPr>
        <w:t>。</w:t>
      </w:r>
    </w:p>
    <w:p w:rsidR="00376D60" w:rsidRDefault="00376D60" w:rsidP="00376D60">
      <w:pPr>
        <w:pStyle w:val="a7"/>
        <w:spacing w:line="400" w:lineRule="atLeast"/>
        <w:ind w:left="357" w:firstLine="480"/>
        <w:rPr>
          <w:rFonts w:asciiTheme="minorEastAsia" w:hAnsiTheme="minorEastAsia"/>
          <w:sz w:val="24"/>
          <w:szCs w:val="24"/>
        </w:rPr>
      </w:pPr>
      <w:r w:rsidRPr="00376D60">
        <w:rPr>
          <w:rFonts w:asciiTheme="minorEastAsia" w:hAnsiTheme="minorEastAsia" w:hint="eastAsia"/>
          <w:sz w:val="24"/>
          <w:szCs w:val="24"/>
        </w:rPr>
        <w:t>设备</w:t>
      </w:r>
      <w:r w:rsidRPr="00376D60">
        <w:rPr>
          <w:rFonts w:asciiTheme="minorEastAsia" w:hAnsiTheme="minorEastAsia"/>
          <w:sz w:val="24"/>
          <w:szCs w:val="24"/>
        </w:rPr>
        <w:t>状态在协议中用Status表示名称，</w:t>
      </w:r>
      <w:r w:rsidRPr="00376D60">
        <w:rPr>
          <w:rFonts w:asciiTheme="minorEastAsia" w:hAnsiTheme="minorEastAsia" w:hint="eastAsia"/>
          <w:sz w:val="24"/>
          <w:szCs w:val="24"/>
        </w:rPr>
        <w:t>以下</w:t>
      </w:r>
      <w:r w:rsidRPr="00376D60">
        <w:rPr>
          <w:rFonts w:asciiTheme="minorEastAsia" w:hAnsiTheme="minorEastAsia"/>
          <w:sz w:val="24"/>
          <w:szCs w:val="24"/>
        </w:rPr>
        <w:t>列表为不同状态</w:t>
      </w:r>
      <w:r>
        <w:rPr>
          <w:rFonts w:asciiTheme="minorEastAsia" w:hAnsiTheme="minorEastAsia" w:hint="eastAsia"/>
          <w:sz w:val="24"/>
          <w:szCs w:val="24"/>
        </w:rPr>
        <w:t>以及对应</w:t>
      </w:r>
      <w:r>
        <w:rPr>
          <w:rFonts w:asciiTheme="minorEastAsia" w:hAnsiTheme="minorEastAsia"/>
          <w:sz w:val="24"/>
          <w:szCs w:val="24"/>
        </w:rPr>
        <w:t>的</w:t>
      </w:r>
      <w:r>
        <w:rPr>
          <w:rFonts w:asciiTheme="minorEastAsia" w:hAnsiTheme="minorEastAsia"/>
          <w:sz w:val="24"/>
          <w:szCs w:val="24"/>
        </w:rPr>
        <w:lastRenderedPageBreak/>
        <w:t>状态码</w:t>
      </w:r>
      <w:r w:rsidRPr="00376D60">
        <w:rPr>
          <w:rFonts w:asciiTheme="minorEastAsia" w:hAnsiTheme="minorEastAsia"/>
          <w:sz w:val="24"/>
          <w:szCs w:val="24"/>
        </w:rPr>
        <w:t>：</w:t>
      </w:r>
    </w:p>
    <w:p w:rsidR="00947F8E" w:rsidRDefault="00ED0D6F" w:rsidP="007A7920">
      <w:pPr>
        <w:pStyle w:val="a7"/>
        <w:numPr>
          <w:ilvl w:val="0"/>
          <w:numId w:val="11"/>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正常</w:t>
      </w:r>
      <w:r w:rsidR="00264B94" w:rsidRPr="004126A3">
        <w:rPr>
          <w:rFonts w:asciiTheme="minorEastAsia" w:hAnsiTheme="minorEastAsia"/>
          <w:sz w:val="24"/>
          <w:szCs w:val="24"/>
        </w:rPr>
        <w:t>测试</w:t>
      </w:r>
      <w:r w:rsidR="0090458F">
        <w:rPr>
          <w:rFonts w:asciiTheme="minorEastAsia" w:hAnsiTheme="minorEastAsia" w:hint="eastAsia"/>
          <w:sz w:val="24"/>
          <w:szCs w:val="24"/>
        </w:rPr>
        <w:t>：</w:t>
      </w:r>
      <w:r w:rsidRPr="004126A3">
        <w:rPr>
          <w:rFonts w:asciiTheme="minorEastAsia" w:hAnsiTheme="minorEastAsia"/>
          <w:sz w:val="24"/>
          <w:szCs w:val="24"/>
        </w:rPr>
        <w:t>Test</w:t>
      </w:r>
    </w:p>
    <w:p w:rsidR="008A113B" w:rsidRPr="00947F8E" w:rsidRDefault="008A113B" w:rsidP="007A7920">
      <w:pPr>
        <w:pStyle w:val="a7"/>
        <w:numPr>
          <w:ilvl w:val="0"/>
          <w:numId w:val="11"/>
        </w:numPr>
        <w:spacing w:line="400" w:lineRule="atLeast"/>
        <w:ind w:firstLineChars="0"/>
        <w:rPr>
          <w:rFonts w:asciiTheme="minorEastAsia" w:hAnsiTheme="minorEastAsia"/>
          <w:sz w:val="24"/>
          <w:szCs w:val="24"/>
        </w:rPr>
      </w:pPr>
      <w:r>
        <w:rPr>
          <w:rFonts w:hint="eastAsia"/>
          <w:sz w:val="24"/>
          <w:szCs w:val="24"/>
        </w:rPr>
        <w:t>校时</w:t>
      </w:r>
      <w:r>
        <w:rPr>
          <w:sz w:val="24"/>
          <w:szCs w:val="24"/>
        </w:rPr>
        <w:t>请求：</w:t>
      </w:r>
      <w:r w:rsidRPr="008A113B">
        <w:rPr>
          <w:rFonts w:asciiTheme="minorEastAsia" w:hAnsiTheme="minorEastAsia" w:hint="eastAsia"/>
          <w:sz w:val="24"/>
          <w:szCs w:val="24"/>
        </w:rPr>
        <w:t>A</w:t>
      </w:r>
      <w:r w:rsidRPr="008A113B">
        <w:rPr>
          <w:rFonts w:asciiTheme="minorEastAsia" w:hAnsiTheme="minorEastAsia"/>
          <w:sz w:val="24"/>
          <w:szCs w:val="24"/>
        </w:rPr>
        <w:t>sk_Tim</w:t>
      </w:r>
    </w:p>
    <w:p w:rsidR="008F4443" w:rsidRPr="004126A3" w:rsidRDefault="008F4443" w:rsidP="007A7920">
      <w:pPr>
        <w:pStyle w:val="a7"/>
        <w:numPr>
          <w:ilvl w:val="0"/>
          <w:numId w:val="11"/>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校准</w:t>
      </w:r>
      <w:r w:rsidRPr="004126A3">
        <w:rPr>
          <w:rFonts w:asciiTheme="minorEastAsia" w:hAnsiTheme="minorEastAsia"/>
          <w:sz w:val="24"/>
          <w:szCs w:val="24"/>
        </w:rPr>
        <w:t>中</w:t>
      </w:r>
      <w:r w:rsidR="0090458F">
        <w:rPr>
          <w:rFonts w:asciiTheme="minorEastAsia" w:hAnsiTheme="minorEastAsia" w:hint="eastAsia"/>
          <w:sz w:val="24"/>
          <w:szCs w:val="24"/>
        </w:rPr>
        <w:t>：</w:t>
      </w:r>
      <w:r w:rsidR="00600CBC" w:rsidRPr="004126A3">
        <w:rPr>
          <w:rFonts w:asciiTheme="minorEastAsia" w:hAnsiTheme="minorEastAsia" w:hint="eastAsia"/>
          <w:sz w:val="24"/>
          <w:szCs w:val="24"/>
        </w:rPr>
        <w:t>Caling</w:t>
      </w:r>
    </w:p>
    <w:p w:rsidR="000A254A" w:rsidRDefault="000A254A" w:rsidP="007A7920">
      <w:pPr>
        <w:pStyle w:val="a7"/>
        <w:numPr>
          <w:ilvl w:val="0"/>
          <w:numId w:val="11"/>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校准完成</w:t>
      </w:r>
      <w:r w:rsidR="0090458F">
        <w:rPr>
          <w:rFonts w:asciiTheme="minorEastAsia" w:hAnsiTheme="minorEastAsia" w:hint="eastAsia"/>
          <w:sz w:val="24"/>
          <w:szCs w:val="24"/>
        </w:rPr>
        <w:t>：</w:t>
      </w:r>
      <w:r w:rsidR="00600CBC" w:rsidRPr="004126A3">
        <w:rPr>
          <w:rFonts w:asciiTheme="minorEastAsia" w:hAnsiTheme="minorEastAsia" w:hint="eastAsia"/>
          <w:sz w:val="24"/>
          <w:szCs w:val="24"/>
        </w:rPr>
        <w:t>C</w:t>
      </w:r>
      <w:r w:rsidR="00600CBC" w:rsidRPr="004126A3">
        <w:rPr>
          <w:rFonts w:asciiTheme="minorEastAsia" w:hAnsiTheme="minorEastAsia"/>
          <w:sz w:val="24"/>
          <w:szCs w:val="24"/>
        </w:rPr>
        <w:t>al</w:t>
      </w:r>
      <w:r w:rsidR="00600CBC" w:rsidRPr="004126A3">
        <w:rPr>
          <w:rFonts w:asciiTheme="minorEastAsia" w:hAnsiTheme="minorEastAsia" w:hint="eastAsia"/>
          <w:sz w:val="24"/>
          <w:szCs w:val="24"/>
        </w:rPr>
        <w:t>_Done</w:t>
      </w:r>
    </w:p>
    <w:p w:rsidR="000A254A" w:rsidRDefault="000A254A" w:rsidP="007A7920">
      <w:pPr>
        <w:pStyle w:val="a7"/>
        <w:numPr>
          <w:ilvl w:val="0"/>
          <w:numId w:val="11"/>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参数</w:t>
      </w:r>
      <w:r w:rsidRPr="004126A3">
        <w:rPr>
          <w:rFonts w:asciiTheme="minorEastAsia" w:hAnsiTheme="minorEastAsia"/>
          <w:sz w:val="24"/>
          <w:szCs w:val="24"/>
        </w:rPr>
        <w:t>修改</w:t>
      </w:r>
      <w:r w:rsidRPr="004126A3">
        <w:rPr>
          <w:rFonts w:asciiTheme="minorEastAsia" w:hAnsiTheme="minorEastAsia" w:hint="eastAsia"/>
          <w:sz w:val="24"/>
          <w:szCs w:val="24"/>
        </w:rPr>
        <w:t>完成</w:t>
      </w:r>
      <w:r w:rsidR="0090458F">
        <w:rPr>
          <w:rFonts w:asciiTheme="minorEastAsia" w:hAnsiTheme="minorEastAsia" w:hint="eastAsia"/>
          <w:sz w:val="24"/>
          <w:szCs w:val="24"/>
        </w:rPr>
        <w:t>：</w:t>
      </w:r>
      <w:bookmarkStart w:id="7" w:name="OLE_LINK6"/>
      <w:bookmarkStart w:id="8" w:name="OLE_LINK7"/>
      <w:r w:rsidR="00600CBC" w:rsidRPr="004126A3">
        <w:rPr>
          <w:rFonts w:asciiTheme="minorEastAsia" w:hAnsiTheme="minorEastAsia"/>
          <w:sz w:val="24"/>
          <w:szCs w:val="24"/>
        </w:rPr>
        <w:t>Set_Done</w:t>
      </w:r>
      <w:bookmarkEnd w:id="7"/>
      <w:bookmarkEnd w:id="8"/>
    </w:p>
    <w:p w:rsidR="00751B94" w:rsidRDefault="00751B94" w:rsidP="007A7920">
      <w:pPr>
        <w:pStyle w:val="a7"/>
        <w:numPr>
          <w:ilvl w:val="0"/>
          <w:numId w:val="11"/>
        </w:numPr>
        <w:spacing w:line="400" w:lineRule="atLeast"/>
        <w:ind w:firstLineChars="0"/>
        <w:rPr>
          <w:rFonts w:asciiTheme="minorEastAsia" w:hAnsiTheme="minorEastAsia"/>
          <w:sz w:val="24"/>
          <w:szCs w:val="24"/>
        </w:rPr>
      </w:pPr>
      <w:r>
        <w:rPr>
          <w:rFonts w:asciiTheme="minorEastAsia" w:hAnsiTheme="minorEastAsia" w:hint="eastAsia"/>
          <w:sz w:val="24"/>
          <w:szCs w:val="24"/>
        </w:rPr>
        <w:t>参数获取</w:t>
      </w:r>
      <w:r>
        <w:rPr>
          <w:rFonts w:asciiTheme="minorEastAsia" w:hAnsiTheme="minorEastAsia"/>
          <w:sz w:val="24"/>
          <w:szCs w:val="24"/>
        </w:rPr>
        <w:t>完成：</w:t>
      </w:r>
      <w:r>
        <w:rPr>
          <w:rFonts w:asciiTheme="minorEastAsia" w:hAnsiTheme="minorEastAsia" w:hint="eastAsia"/>
          <w:sz w:val="24"/>
          <w:szCs w:val="24"/>
        </w:rPr>
        <w:t>G</w:t>
      </w:r>
      <w:r>
        <w:rPr>
          <w:rFonts w:asciiTheme="minorEastAsia" w:hAnsiTheme="minorEastAsia"/>
          <w:sz w:val="24"/>
          <w:szCs w:val="24"/>
        </w:rPr>
        <w:t>et_Done</w:t>
      </w:r>
    </w:p>
    <w:p w:rsidR="00947F8E" w:rsidRDefault="00947F8E" w:rsidP="007A7920">
      <w:pPr>
        <w:pStyle w:val="a7"/>
        <w:numPr>
          <w:ilvl w:val="0"/>
          <w:numId w:val="11"/>
        </w:numPr>
        <w:spacing w:line="400" w:lineRule="atLeast"/>
        <w:ind w:firstLineChars="0"/>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更新中：</w:t>
      </w:r>
      <w:r>
        <w:rPr>
          <w:rFonts w:asciiTheme="minorEastAsia" w:hAnsiTheme="minorEastAsia" w:hint="eastAsia"/>
          <w:sz w:val="24"/>
          <w:szCs w:val="24"/>
        </w:rPr>
        <w:t>Updataing</w:t>
      </w:r>
    </w:p>
    <w:p w:rsidR="00947F8E" w:rsidRDefault="00947F8E" w:rsidP="007A7920">
      <w:pPr>
        <w:pStyle w:val="a7"/>
        <w:numPr>
          <w:ilvl w:val="0"/>
          <w:numId w:val="11"/>
        </w:numPr>
        <w:spacing w:line="400" w:lineRule="atLeast"/>
        <w:ind w:firstLineChars="0"/>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更新完毕：</w:t>
      </w:r>
      <w:r>
        <w:rPr>
          <w:rFonts w:asciiTheme="minorEastAsia" w:hAnsiTheme="minorEastAsia" w:hint="eastAsia"/>
          <w:sz w:val="24"/>
          <w:szCs w:val="24"/>
        </w:rPr>
        <w:t>U</w:t>
      </w:r>
      <w:r>
        <w:rPr>
          <w:rFonts w:asciiTheme="minorEastAsia" w:hAnsiTheme="minorEastAsia"/>
          <w:sz w:val="24"/>
          <w:szCs w:val="24"/>
        </w:rPr>
        <w:t>pd_Done</w:t>
      </w:r>
    </w:p>
    <w:p w:rsidR="00C70A90" w:rsidRDefault="00C70A90" w:rsidP="00C70A90">
      <w:pPr>
        <w:pStyle w:val="a7"/>
        <w:spacing w:line="400" w:lineRule="atLeast"/>
        <w:ind w:left="840" w:firstLineChars="0" w:firstLine="0"/>
        <w:jc w:val="center"/>
        <w:rPr>
          <w:rFonts w:asciiTheme="minorEastAsia" w:hAnsiTheme="minorEastAsia"/>
          <w:sz w:val="24"/>
          <w:szCs w:val="24"/>
        </w:rPr>
      </w:pPr>
      <w:r>
        <w:rPr>
          <w:rFonts w:asciiTheme="minorEastAsia" w:hAnsiTheme="minorEastAsia" w:hint="eastAsia"/>
          <w:sz w:val="24"/>
          <w:szCs w:val="24"/>
        </w:rPr>
        <w:t>设备</w:t>
      </w:r>
      <w:r>
        <w:rPr>
          <w:rFonts w:asciiTheme="minorEastAsia" w:hAnsiTheme="minorEastAsia"/>
          <w:sz w:val="24"/>
          <w:szCs w:val="24"/>
        </w:rPr>
        <w:t>状态码对照表</w:t>
      </w:r>
    </w:p>
    <w:tbl>
      <w:tblPr>
        <w:tblStyle w:val="a8"/>
        <w:tblW w:w="8964" w:type="dxa"/>
        <w:jc w:val="center"/>
        <w:tblLayout w:type="fixed"/>
        <w:tblLook w:val="04A0" w:firstRow="1" w:lastRow="0" w:firstColumn="1" w:lastColumn="0" w:noHBand="0" w:noVBand="1"/>
      </w:tblPr>
      <w:tblGrid>
        <w:gridCol w:w="2988"/>
        <w:gridCol w:w="2988"/>
        <w:gridCol w:w="2988"/>
      </w:tblGrid>
      <w:tr w:rsidR="008D0130" w:rsidRPr="004126A3" w:rsidTr="00990734">
        <w:trPr>
          <w:trHeight w:val="567"/>
          <w:jc w:val="center"/>
        </w:trPr>
        <w:tc>
          <w:tcPr>
            <w:tcW w:w="2988" w:type="dxa"/>
            <w:vAlign w:val="center"/>
          </w:tcPr>
          <w:p w:rsidR="008D0130" w:rsidRPr="004126A3" w:rsidRDefault="008D0130" w:rsidP="00DF3442">
            <w:pPr>
              <w:ind w:left="420"/>
              <w:jc w:val="left"/>
              <w:rPr>
                <w:rFonts w:asciiTheme="minorEastAsia" w:hAnsiTheme="minorEastAsia"/>
                <w:sz w:val="24"/>
                <w:szCs w:val="24"/>
              </w:rPr>
            </w:pPr>
            <w:r w:rsidRPr="004126A3">
              <w:rPr>
                <w:rFonts w:asciiTheme="minorEastAsia" w:hAnsiTheme="minorEastAsia" w:hint="eastAsia"/>
                <w:sz w:val="24"/>
                <w:szCs w:val="24"/>
              </w:rPr>
              <w:t>正常</w:t>
            </w:r>
            <w:r w:rsidRPr="004126A3">
              <w:rPr>
                <w:rFonts w:asciiTheme="minorEastAsia" w:hAnsiTheme="minorEastAsia"/>
                <w:sz w:val="24"/>
                <w:szCs w:val="24"/>
              </w:rPr>
              <w:t>测试</w:t>
            </w:r>
          </w:p>
        </w:tc>
        <w:tc>
          <w:tcPr>
            <w:tcW w:w="2988" w:type="dxa"/>
            <w:vAlign w:val="center"/>
          </w:tcPr>
          <w:p w:rsidR="008D0130" w:rsidRPr="004126A3" w:rsidRDefault="008D0130" w:rsidP="00DF3442">
            <w:pPr>
              <w:ind w:left="420"/>
              <w:rPr>
                <w:rFonts w:asciiTheme="minorEastAsia" w:hAnsiTheme="minorEastAsia"/>
                <w:sz w:val="24"/>
                <w:szCs w:val="24"/>
              </w:rPr>
            </w:pPr>
            <w:r w:rsidRPr="004126A3">
              <w:rPr>
                <w:rFonts w:asciiTheme="minorEastAsia" w:hAnsiTheme="minorEastAsia"/>
                <w:sz w:val="24"/>
                <w:szCs w:val="24"/>
              </w:rPr>
              <w:t>Test</w:t>
            </w:r>
          </w:p>
        </w:tc>
        <w:tc>
          <w:tcPr>
            <w:tcW w:w="2988" w:type="dxa"/>
            <w:vAlign w:val="center"/>
          </w:tcPr>
          <w:p w:rsidR="008D0130" w:rsidRPr="004126A3" w:rsidRDefault="008C278C" w:rsidP="00DF3442">
            <w:pPr>
              <w:ind w:left="420"/>
              <w:rPr>
                <w:rFonts w:asciiTheme="minorEastAsia" w:hAnsiTheme="minorEastAsia"/>
                <w:sz w:val="24"/>
                <w:szCs w:val="24"/>
              </w:rPr>
            </w:pPr>
            <w:r>
              <w:rPr>
                <w:rFonts w:asciiTheme="minorEastAsia" w:hAnsiTheme="minorEastAsia"/>
                <w:sz w:val="24"/>
                <w:szCs w:val="24"/>
              </w:rPr>
              <w:t>2</w:t>
            </w:r>
            <w:r w:rsidR="008D0130" w:rsidRPr="004126A3">
              <w:rPr>
                <w:rFonts w:asciiTheme="minorEastAsia" w:hAnsiTheme="minorEastAsia"/>
                <w:sz w:val="24"/>
                <w:szCs w:val="24"/>
              </w:rPr>
              <w:t>10</w:t>
            </w:r>
          </w:p>
        </w:tc>
      </w:tr>
      <w:tr w:rsidR="008D0130" w:rsidRPr="004126A3" w:rsidTr="00990734">
        <w:trPr>
          <w:trHeight w:val="567"/>
          <w:jc w:val="center"/>
        </w:trPr>
        <w:tc>
          <w:tcPr>
            <w:tcW w:w="2988" w:type="dxa"/>
            <w:vAlign w:val="center"/>
          </w:tcPr>
          <w:p w:rsidR="008D0130" w:rsidRPr="004126A3" w:rsidRDefault="008D0130" w:rsidP="00DF3442">
            <w:pPr>
              <w:ind w:left="420"/>
              <w:jc w:val="left"/>
              <w:rPr>
                <w:rFonts w:asciiTheme="minorEastAsia" w:hAnsiTheme="minorEastAsia"/>
                <w:sz w:val="24"/>
                <w:szCs w:val="24"/>
              </w:rPr>
            </w:pPr>
            <w:r w:rsidRPr="004126A3">
              <w:rPr>
                <w:rFonts w:asciiTheme="minorEastAsia" w:hAnsiTheme="minorEastAsia" w:hint="eastAsia"/>
                <w:sz w:val="24"/>
                <w:szCs w:val="24"/>
              </w:rPr>
              <w:t>校准</w:t>
            </w:r>
            <w:r w:rsidRPr="004126A3">
              <w:rPr>
                <w:rFonts w:asciiTheme="minorEastAsia" w:hAnsiTheme="minorEastAsia"/>
                <w:sz w:val="24"/>
                <w:szCs w:val="24"/>
              </w:rPr>
              <w:t>中</w:t>
            </w:r>
          </w:p>
        </w:tc>
        <w:tc>
          <w:tcPr>
            <w:tcW w:w="2988" w:type="dxa"/>
            <w:vAlign w:val="center"/>
          </w:tcPr>
          <w:p w:rsidR="008D0130" w:rsidRPr="004126A3" w:rsidRDefault="008D0130" w:rsidP="00DF3442">
            <w:pPr>
              <w:ind w:left="420"/>
              <w:rPr>
                <w:rFonts w:asciiTheme="minorEastAsia" w:hAnsiTheme="minorEastAsia"/>
                <w:sz w:val="24"/>
                <w:szCs w:val="24"/>
              </w:rPr>
            </w:pPr>
            <w:r w:rsidRPr="004126A3">
              <w:rPr>
                <w:rFonts w:asciiTheme="minorEastAsia" w:hAnsiTheme="minorEastAsia" w:hint="eastAsia"/>
                <w:sz w:val="24"/>
                <w:szCs w:val="24"/>
              </w:rPr>
              <w:t>Caling</w:t>
            </w:r>
          </w:p>
        </w:tc>
        <w:tc>
          <w:tcPr>
            <w:tcW w:w="2988" w:type="dxa"/>
            <w:vAlign w:val="center"/>
          </w:tcPr>
          <w:p w:rsidR="008D0130" w:rsidRPr="004126A3" w:rsidRDefault="008C278C" w:rsidP="00DF3442">
            <w:pPr>
              <w:ind w:left="420"/>
              <w:rPr>
                <w:rFonts w:asciiTheme="minorEastAsia" w:hAnsiTheme="minorEastAsia"/>
                <w:sz w:val="24"/>
                <w:szCs w:val="24"/>
              </w:rPr>
            </w:pPr>
            <w:r>
              <w:rPr>
                <w:rFonts w:asciiTheme="minorEastAsia" w:hAnsiTheme="minorEastAsia"/>
                <w:sz w:val="24"/>
                <w:szCs w:val="24"/>
              </w:rPr>
              <w:t>2</w:t>
            </w:r>
            <w:r w:rsidR="008D0130" w:rsidRPr="004126A3">
              <w:rPr>
                <w:rFonts w:asciiTheme="minorEastAsia" w:hAnsiTheme="minorEastAsia"/>
                <w:sz w:val="24"/>
                <w:szCs w:val="24"/>
              </w:rPr>
              <w:t>11</w:t>
            </w:r>
          </w:p>
        </w:tc>
      </w:tr>
      <w:tr w:rsidR="008D0130" w:rsidRPr="004126A3" w:rsidTr="00990734">
        <w:trPr>
          <w:trHeight w:val="567"/>
          <w:jc w:val="center"/>
        </w:trPr>
        <w:tc>
          <w:tcPr>
            <w:tcW w:w="2988" w:type="dxa"/>
            <w:vAlign w:val="center"/>
          </w:tcPr>
          <w:p w:rsidR="008D0130" w:rsidRPr="004126A3" w:rsidRDefault="008D0130" w:rsidP="005E0AC1">
            <w:pPr>
              <w:ind w:left="420"/>
              <w:jc w:val="left"/>
              <w:rPr>
                <w:rFonts w:asciiTheme="minorEastAsia" w:hAnsiTheme="minorEastAsia"/>
                <w:sz w:val="24"/>
                <w:szCs w:val="24"/>
              </w:rPr>
            </w:pPr>
            <w:r w:rsidRPr="004126A3">
              <w:rPr>
                <w:rFonts w:asciiTheme="minorEastAsia" w:hAnsiTheme="minorEastAsia" w:hint="eastAsia"/>
                <w:sz w:val="24"/>
                <w:szCs w:val="24"/>
              </w:rPr>
              <w:t>校准完成</w:t>
            </w:r>
          </w:p>
        </w:tc>
        <w:tc>
          <w:tcPr>
            <w:tcW w:w="2988" w:type="dxa"/>
            <w:vAlign w:val="center"/>
          </w:tcPr>
          <w:p w:rsidR="008D0130" w:rsidRPr="004126A3" w:rsidRDefault="008D0130" w:rsidP="00DF3442">
            <w:pPr>
              <w:ind w:left="420"/>
              <w:rPr>
                <w:rFonts w:asciiTheme="minorEastAsia" w:hAnsiTheme="minorEastAsia"/>
                <w:sz w:val="24"/>
                <w:szCs w:val="24"/>
              </w:rPr>
            </w:pP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p>
        </w:tc>
        <w:tc>
          <w:tcPr>
            <w:tcW w:w="2988" w:type="dxa"/>
            <w:vAlign w:val="center"/>
          </w:tcPr>
          <w:p w:rsidR="008D0130" w:rsidRPr="004126A3" w:rsidRDefault="008C278C" w:rsidP="008C278C">
            <w:pPr>
              <w:ind w:left="420"/>
              <w:rPr>
                <w:rFonts w:asciiTheme="minorEastAsia" w:hAnsiTheme="minorEastAsia"/>
                <w:sz w:val="24"/>
                <w:szCs w:val="24"/>
              </w:rPr>
            </w:pPr>
            <w:r>
              <w:rPr>
                <w:rFonts w:asciiTheme="minorEastAsia" w:hAnsiTheme="minorEastAsia"/>
                <w:sz w:val="24"/>
                <w:szCs w:val="24"/>
              </w:rPr>
              <w:t>212</w:t>
            </w:r>
          </w:p>
        </w:tc>
      </w:tr>
      <w:tr w:rsidR="008C278C" w:rsidRPr="004126A3" w:rsidTr="00990734">
        <w:trPr>
          <w:trHeight w:val="567"/>
          <w:jc w:val="center"/>
        </w:trPr>
        <w:tc>
          <w:tcPr>
            <w:tcW w:w="2988" w:type="dxa"/>
            <w:vAlign w:val="center"/>
          </w:tcPr>
          <w:p w:rsidR="008C278C" w:rsidRPr="004126A3" w:rsidRDefault="008C278C" w:rsidP="008C278C">
            <w:pPr>
              <w:ind w:left="420"/>
              <w:jc w:val="left"/>
              <w:rPr>
                <w:rFonts w:asciiTheme="minorEastAsia" w:hAnsiTheme="minorEastAsia"/>
                <w:sz w:val="24"/>
                <w:szCs w:val="24"/>
              </w:rPr>
            </w:pPr>
            <w:r w:rsidRPr="004126A3">
              <w:rPr>
                <w:rFonts w:asciiTheme="minorEastAsia" w:hAnsiTheme="minorEastAsia" w:hint="eastAsia"/>
                <w:sz w:val="24"/>
                <w:szCs w:val="24"/>
              </w:rPr>
              <w:t>参数</w:t>
            </w:r>
            <w:r w:rsidRPr="004126A3">
              <w:rPr>
                <w:rFonts w:asciiTheme="minorEastAsia" w:hAnsiTheme="minorEastAsia"/>
                <w:sz w:val="24"/>
                <w:szCs w:val="24"/>
              </w:rPr>
              <w:t>修改</w:t>
            </w:r>
            <w:r w:rsidRPr="004126A3">
              <w:rPr>
                <w:rFonts w:asciiTheme="minorEastAsia" w:hAnsiTheme="minorEastAsia" w:hint="eastAsia"/>
                <w:sz w:val="24"/>
                <w:szCs w:val="24"/>
              </w:rPr>
              <w:t>完成</w:t>
            </w:r>
          </w:p>
        </w:tc>
        <w:tc>
          <w:tcPr>
            <w:tcW w:w="2988" w:type="dxa"/>
            <w:vAlign w:val="center"/>
          </w:tcPr>
          <w:p w:rsidR="008C278C" w:rsidRPr="004126A3" w:rsidRDefault="008C278C" w:rsidP="008C278C">
            <w:pPr>
              <w:ind w:left="420"/>
              <w:rPr>
                <w:rFonts w:asciiTheme="minorEastAsia" w:hAnsiTheme="minorEastAsia"/>
                <w:sz w:val="24"/>
                <w:szCs w:val="24"/>
              </w:rPr>
            </w:pPr>
            <w:r w:rsidRPr="004126A3">
              <w:rPr>
                <w:rFonts w:asciiTheme="minorEastAsia" w:hAnsiTheme="minorEastAsia"/>
                <w:sz w:val="24"/>
                <w:szCs w:val="24"/>
              </w:rPr>
              <w:t>Set_Done</w:t>
            </w:r>
          </w:p>
        </w:tc>
        <w:tc>
          <w:tcPr>
            <w:tcW w:w="2988" w:type="dxa"/>
            <w:vAlign w:val="center"/>
          </w:tcPr>
          <w:p w:rsidR="008C278C" w:rsidRPr="004126A3" w:rsidRDefault="008C278C" w:rsidP="008C278C">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hint="eastAsia"/>
                <w:sz w:val="24"/>
                <w:szCs w:val="24"/>
              </w:rPr>
              <w:t>21</w:t>
            </w:r>
          </w:p>
        </w:tc>
      </w:tr>
      <w:tr w:rsidR="00751B94" w:rsidRPr="004126A3" w:rsidTr="00990734">
        <w:trPr>
          <w:trHeight w:val="567"/>
          <w:jc w:val="center"/>
        </w:trPr>
        <w:tc>
          <w:tcPr>
            <w:tcW w:w="2988" w:type="dxa"/>
            <w:vAlign w:val="center"/>
          </w:tcPr>
          <w:p w:rsidR="00751B94" w:rsidRPr="004126A3" w:rsidRDefault="00751B94" w:rsidP="008C278C">
            <w:pPr>
              <w:ind w:left="420"/>
              <w:jc w:val="left"/>
              <w:rPr>
                <w:rFonts w:asciiTheme="minorEastAsia" w:hAnsiTheme="minorEastAsia"/>
                <w:sz w:val="24"/>
                <w:szCs w:val="24"/>
              </w:rPr>
            </w:pPr>
            <w:r>
              <w:rPr>
                <w:rFonts w:asciiTheme="minorEastAsia" w:hAnsiTheme="minorEastAsia" w:hint="eastAsia"/>
                <w:sz w:val="24"/>
                <w:szCs w:val="24"/>
              </w:rPr>
              <w:t>参数获取</w:t>
            </w:r>
            <w:r>
              <w:rPr>
                <w:rFonts w:asciiTheme="minorEastAsia" w:hAnsiTheme="minorEastAsia"/>
                <w:sz w:val="24"/>
                <w:szCs w:val="24"/>
              </w:rPr>
              <w:t>完成</w:t>
            </w:r>
          </w:p>
        </w:tc>
        <w:tc>
          <w:tcPr>
            <w:tcW w:w="2988" w:type="dxa"/>
            <w:vAlign w:val="center"/>
          </w:tcPr>
          <w:p w:rsidR="00751B94" w:rsidRPr="004126A3" w:rsidRDefault="00751B94" w:rsidP="008C278C">
            <w:pPr>
              <w:ind w:left="420"/>
              <w:rPr>
                <w:rFonts w:asciiTheme="minorEastAsia" w:hAnsiTheme="minorEastAsia"/>
                <w:sz w:val="24"/>
                <w:szCs w:val="24"/>
              </w:rPr>
            </w:pPr>
            <w:bookmarkStart w:id="9" w:name="OLE_LINK5"/>
            <w:r>
              <w:rPr>
                <w:rFonts w:asciiTheme="minorEastAsia" w:hAnsiTheme="minorEastAsia" w:hint="eastAsia"/>
                <w:sz w:val="24"/>
                <w:szCs w:val="24"/>
              </w:rPr>
              <w:t>G</w:t>
            </w:r>
            <w:r>
              <w:rPr>
                <w:rFonts w:asciiTheme="minorEastAsia" w:hAnsiTheme="minorEastAsia"/>
                <w:sz w:val="24"/>
                <w:szCs w:val="24"/>
              </w:rPr>
              <w:t>et_Done</w:t>
            </w:r>
            <w:bookmarkEnd w:id="9"/>
          </w:p>
        </w:tc>
        <w:tc>
          <w:tcPr>
            <w:tcW w:w="2988" w:type="dxa"/>
            <w:vAlign w:val="center"/>
          </w:tcPr>
          <w:p w:rsidR="00751B94" w:rsidRDefault="00751B94" w:rsidP="008C278C">
            <w:pPr>
              <w:ind w:left="420"/>
              <w:rPr>
                <w:rFonts w:asciiTheme="minorEastAsia" w:hAnsiTheme="minorEastAsia"/>
                <w:sz w:val="24"/>
                <w:szCs w:val="24"/>
              </w:rPr>
            </w:pPr>
            <w:r>
              <w:rPr>
                <w:rFonts w:asciiTheme="minorEastAsia" w:hAnsiTheme="minorEastAsia" w:hint="eastAsia"/>
                <w:sz w:val="24"/>
                <w:szCs w:val="24"/>
              </w:rPr>
              <w:t>222</w:t>
            </w:r>
          </w:p>
        </w:tc>
      </w:tr>
      <w:tr w:rsidR="00E02092" w:rsidRPr="004126A3" w:rsidTr="00DF3442">
        <w:trPr>
          <w:trHeight w:val="567"/>
          <w:jc w:val="center"/>
        </w:trPr>
        <w:tc>
          <w:tcPr>
            <w:tcW w:w="2988" w:type="dxa"/>
            <w:vAlign w:val="center"/>
          </w:tcPr>
          <w:p w:rsidR="00E02092" w:rsidRPr="004126A3" w:rsidRDefault="00E02092" w:rsidP="00DF3442">
            <w:pPr>
              <w:ind w:left="420"/>
              <w:jc w:val="left"/>
              <w:rPr>
                <w:rFonts w:asciiTheme="minorEastAsia" w:hAnsiTheme="minorEastAsia"/>
                <w:sz w:val="24"/>
                <w:szCs w:val="24"/>
              </w:rPr>
            </w:pPr>
            <w:r>
              <w:rPr>
                <w:rFonts w:hint="eastAsia"/>
                <w:sz w:val="24"/>
                <w:szCs w:val="24"/>
              </w:rPr>
              <w:t>校时</w:t>
            </w:r>
            <w:r>
              <w:rPr>
                <w:sz w:val="24"/>
                <w:szCs w:val="24"/>
              </w:rPr>
              <w:t>请求</w:t>
            </w:r>
          </w:p>
        </w:tc>
        <w:tc>
          <w:tcPr>
            <w:tcW w:w="2988" w:type="dxa"/>
            <w:vAlign w:val="center"/>
          </w:tcPr>
          <w:p w:rsidR="00E02092" w:rsidRPr="004126A3" w:rsidRDefault="00E02092" w:rsidP="00DF3442">
            <w:pPr>
              <w:ind w:left="420"/>
              <w:rPr>
                <w:rFonts w:asciiTheme="minorEastAsia" w:hAnsiTheme="minorEastAsia"/>
                <w:sz w:val="24"/>
                <w:szCs w:val="24"/>
              </w:rPr>
            </w:pPr>
            <w:r w:rsidRPr="008A113B">
              <w:rPr>
                <w:rFonts w:asciiTheme="minorEastAsia" w:hAnsiTheme="minorEastAsia" w:hint="eastAsia"/>
                <w:sz w:val="24"/>
                <w:szCs w:val="24"/>
              </w:rPr>
              <w:t>A</w:t>
            </w:r>
            <w:r w:rsidRPr="008A113B">
              <w:rPr>
                <w:rFonts w:asciiTheme="minorEastAsia" w:hAnsiTheme="minorEastAsia"/>
                <w:sz w:val="24"/>
                <w:szCs w:val="24"/>
              </w:rPr>
              <w:t>sk_Tim</w:t>
            </w:r>
          </w:p>
        </w:tc>
        <w:tc>
          <w:tcPr>
            <w:tcW w:w="2988" w:type="dxa"/>
            <w:vAlign w:val="center"/>
          </w:tcPr>
          <w:p w:rsidR="00E02092" w:rsidRDefault="00E02092" w:rsidP="00E02092">
            <w:pPr>
              <w:ind w:left="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2</w:t>
            </w:r>
            <w:r>
              <w:rPr>
                <w:rFonts w:asciiTheme="minorEastAsia" w:hAnsiTheme="minorEastAsia" w:hint="eastAsia"/>
                <w:sz w:val="24"/>
                <w:szCs w:val="24"/>
              </w:rPr>
              <w:t>3</w:t>
            </w:r>
          </w:p>
        </w:tc>
      </w:tr>
      <w:tr w:rsidR="008C278C" w:rsidRPr="004126A3" w:rsidTr="00990734">
        <w:trPr>
          <w:trHeight w:val="567"/>
          <w:jc w:val="center"/>
        </w:trPr>
        <w:tc>
          <w:tcPr>
            <w:tcW w:w="2988" w:type="dxa"/>
            <w:vAlign w:val="center"/>
          </w:tcPr>
          <w:p w:rsidR="008C278C" w:rsidRPr="004126A3" w:rsidRDefault="008C278C" w:rsidP="008C278C">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更新中</w:t>
            </w:r>
          </w:p>
        </w:tc>
        <w:tc>
          <w:tcPr>
            <w:tcW w:w="2988" w:type="dxa"/>
            <w:vAlign w:val="center"/>
          </w:tcPr>
          <w:p w:rsidR="008C278C" w:rsidRPr="004126A3" w:rsidRDefault="008C278C" w:rsidP="008C278C">
            <w:pPr>
              <w:ind w:left="420"/>
              <w:rPr>
                <w:rFonts w:asciiTheme="minorEastAsia" w:hAnsiTheme="minorEastAsia"/>
                <w:sz w:val="24"/>
                <w:szCs w:val="24"/>
              </w:rPr>
            </w:pPr>
            <w:r>
              <w:rPr>
                <w:rFonts w:asciiTheme="minorEastAsia" w:hAnsiTheme="minorEastAsia" w:hint="eastAsia"/>
                <w:sz w:val="24"/>
                <w:szCs w:val="24"/>
              </w:rPr>
              <w:t>Updataing</w:t>
            </w:r>
          </w:p>
        </w:tc>
        <w:tc>
          <w:tcPr>
            <w:tcW w:w="2988" w:type="dxa"/>
            <w:vAlign w:val="center"/>
          </w:tcPr>
          <w:p w:rsidR="008C278C" w:rsidRDefault="008C278C" w:rsidP="008C278C">
            <w:pPr>
              <w:ind w:left="420"/>
              <w:rPr>
                <w:rFonts w:asciiTheme="minorEastAsia" w:hAnsiTheme="minorEastAsia"/>
                <w:sz w:val="24"/>
                <w:szCs w:val="24"/>
              </w:rPr>
            </w:pPr>
            <w:r>
              <w:rPr>
                <w:rFonts w:asciiTheme="minorEastAsia" w:hAnsiTheme="minorEastAsia" w:hint="eastAsia"/>
                <w:sz w:val="24"/>
                <w:szCs w:val="24"/>
              </w:rPr>
              <w:t>231</w:t>
            </w:r>
          </w:p>
        </w:tc>
      </w:tr>
      <w:tr w:rsidR="008C278C" w:rsidRPr="004126A3" w:rsidTr="00990734">
        <w:trPr>
          <w:trHeight w:val="567"/>
          <w:jc w:val="center"/>
        </w:trPr>
        <w:tc>
          <w:tcPr>
            <w:tcW w:w="2988" w:type="dxa"/>
            <w:vAlign w:val="center"/>
          </w:tcPr>
          <w:p w:rsidR="008C278C" w:rsidRPr="004126A3" w:rsidRDefault="008C278C" w:rsidP="008C278C">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更新完毕</w:t>
            </w:r>
          </w:p>
        </w:tc>
        <w:tc>
          <w:tcPr>
            <w:tcW w:w="2988" w:type="dxa"/>
            <w:vAlign w:val="center"/>
          </w:tcPr>
          <w:p w:rsidR="008C278C" w:rsidRPr="004126A3" w:rsidRDefault="008C278C" w:rsidP="008C278C">
            <w:pPr>
              <w:ind w:left="420"/>
              <w:rPr>
                <w:rFonts w:asciiTheme="minorEastAsia" w:hAnsiTheme="minorEastAsia"/>
                <w:sz w:val="24"/>
                <w:szCs w:val="24"/>
              </w:rPr>
            </w:pPr>
            <w:r>
              <w:rPr>
                <w:rFonts w:asciiTheme="minorEastAsia" w:hAnsiTheme="minorEastAsia" w:hint="eastAsia"/>
                <w:sz w:val="24"/>
                <w:szCs w:val="24"/>
              </w:rPr>
              <w:t>U</w:t>
            </w:r>
            <w:r>
              <w:rPr>
                <w:rFonts w:asciiTheme="minorEastAsia" w:hAnsiTheme="minorEastAsia"/>
                <w:sz w:val="24"/>
                <w:szCs w:val="24"/>
              </w:rPr>
              <w:t>pd_Done</w:t>
            </w:r>
          </w:p>
        </w:tc>
        <w:tc>
          <w:tcPr>
            <w:tcW w:w="2988" w:type="dxa"/>
            <w:vAlign w:val="center"/>
          </w:tcPr>
          <w:p w:rsidR="008C278C" w:rsidRPr="004126A3" w:rsidRDefault="008C278C" w:rsidP="008C278C">
            <w:pPr>
              <w:ind w:left="420"/>
              <w:rPr>
                <w:rFonts w:asciiTheme="minorEastAsia" w:hAnsiTheme="minorEastAsia"/>
                <w:sz w:val="24"/>
                <w:szCs w:val="24"/>
              </w:rPr>
            </w:pPr>
            <w:r>
              <w:rPr>
                <w:rFonts w:asciiTheme="minorEastAsia" w:hAnsiTheme="minorEastAsia" w:hint="eastAsia"/>
                <w:sz w:val="24"/>
                <w:szCs w:val="24"/>
              </w:rPr>
              <w:t>232</w:t>
            </w:r>
          </w:p>
        </w:tc>
      </w:tr>
    </w:tbl>
    <w:p w:rsidR="008D0130" w:rsidRPr="008D0130" w:rsidRDefault="008D0130" w:rsidP="008D0130">
      <w:pPr>
        <w:ind w:left="420"/>
        <w:rPr>
          <w:rFonts w:asciiTheme="minorEastAsia" w:hAnsiTheme="minorEastAsia"/>
          <w:sz w:val="24"/>
          <w:szCs w:val="24"/>
        </w:rPr>
      </w:pPr>
    </w:p>
    <w:p w:rsidR="00940D6D" w:rsidRDefault="00940D6D" w:rsidP="00940D6D">
      <w:pPr>
        <w:pStyle w:val="2"/>
        <w:numPr>
          <w:ilvl w:val="0"/>
          <w:numId w:val="1"/>
        </w:numPr>
      </w:pPr>
      <w:r>
        <w:rPr>
          <w:rFonts w:hint="eastAsia"/>
        </w:rPr>
        <w:t>数据</w:t>
      </w:r>
      <w:r>
        <w:t>项</w:t>
      </w:r>
    </w:p>
    <w:p w:rsidR="00F66BBE" w:rsidRPr="00C70A90" w:rsidRDefault="00C70A90" w:rsidP="00F66BBE">
      <w:pPr>
        <w:spacing w:line="400" w:lineRule="atLeast"/>
        <w:ind w:firstLineChars="200" w:firstLine="480"/>
        <w:rPr>
          <w:sz w:val="24"/>
          <w:szCs w:val="24"/>
        </w:rPr>
      </w:pPr>
      <w:r w:rsidRPr="00C70A90">
        <w:rPr>
          <w:rFonts w:hint="eastAsia"/>
          <w:sz w:val="24"/>
          <w:szCs w:val="24"/>
        </w:rPr>
        <w:t>数据</w:t>
      </w:r>
      <w:r w:rsidRPr="00C70A90">
        <w:rPr>
          <w:sz w:val="24"/>
          <w:szCs w:val="24"/>
        </w:rPr>
        <w:t>项中包含了</w:t>
      </w:r>
      <w:r w:rsidRPr="00C70A90">
        <w:rPr>
          <w:rFonts w:hint="eastAsia"/>
          <w:sz w:val="24"/>
          <w:szCs w:val="24"/>
        </w:rPr>
        <w:t>设备</w:t>
      </w:r>
      <w:r w:rsidR="0090484E">
        <w:rPr>
          <w:rFonts w:hint="eastAsia"/>
          <w:sz w:val="24"/>
          <w:szCs w:val="24"/>
        </w:rPr>
        <w:t>时间</w:t>
      </w:r>
      <w:r w:rsidR="0090484E">
        <w:rPr>
          <w:sz w:val="24"/>
          <w:szCs w:val="24"/>
        </w:rPr>
        <w:t>和设备</w:t>
      </w:r>
      <w:r w:rsidRPr="00C70A90">
        <w:rPr>
          <w:rFonts w:hint="eastAsia"/>
          <w:sz w:val="24"/>
          <w:szCs w:val="24"/>
        </w:rPr>
        <w:t>传感器</w:t>
      </w:r>
      <w:r w:rsidRPr="00C70A90">
        <w:rPr>
          <w:sz w:val="24"/>
          <w:szCs w:val="24"/>
        </w:rPr>
        <w:t>的各项参数，设备对目标</w:t>
      </w:r>
      <w:r w:rsidRPr="00C70A90">
        <w:rPr>
          <w:rFonts w:hint="eastAsia"/>
          <w:sz w:val="24"/>
          <w:szCs w:val="24"/>
        </w:rPr>
        <w:t>气体</w:t>
      </w:r>
      <w:r w:rsidRPr="00C70A90">
        <w:rPr>
          <w:sz w:val="24"/>
          <w:szCs w:val="24"/>
        </w:rPr>
        <w:t>检测的测量值也</w:t>
      </w:r>
      <w:r w:rsidRPr="00C70A90">
        <w:rPr>
          <w:rFonts w:hint="eastAsia"/>
          <w:sz w:val="24"/>
          <w:szCs w:val="24"/>
        </w:rPr>
        <w:t>包含</w:t>
      </w:r>
      <w:r w:rsidRPr="00C70A90">
        <w:rPr>
          <w:sz w:val="24"/>
          <w:szCs w:val="24"/>
        </w:rPr>
        <w:t>在其中，</w:t>
      </w:r>
      <w:r w:rsidRPr="00C70A90">
        <w:rPr>
          <w:rFonts w:hint="eastAsia"/>
          <w:sz w:val="24"/>
          <w:szCs w:val="24"/>
        </w:rPr>
        <w:t>各项</w:t>
      </w:r>
      <w:r w:rsidRPr="00C70A90">
        <w:rPr>
          <w:sz w:val="24"/>
          <w:szCs w:val="24"/>
        </w:rPr>
        <w:t>参数的值跟随在参数名称之后</w:t>
      </w:r>
      <w:r w:rsidR="003F23D0">
        <w:rPr>
          <w:rFonts w:hint="eastAsia"/>
          <w:sz w:val="24"/>
          <w:szCs w:val="24"/>
        </w:rPr>
        <w:t>。</w:t>
      </w:r>
    </w:p>
    <w:p w:rsidR="00174208" w:rsidRPr="00CD42EC" w:rsidRDefault="00174208" w:rsidP="00CD42EC">
      <w:pPr>
        <w:pStyle w:val="a7"/>
        <w:numPr>
          <w:ilvl w:val="0"/>
          <w:numId w:val="16"/>
        </w:numPr>
        <w:ind w:firstLineChars="0"/>
        <w:rPr>
          <w:sz w:val="28"/>
          <w:szCs w:val="28"/>
        </w:rPr>
      </w:pPr>
      <w:r w:rsidRPr="00CD42EC">
        <w:rPr>
          <w:rFonts w:hint="eastAsia"/>
          <w:sz w:val="28"/>
          <w:szCs w:val="28"/>
        </w:rPr>
        <w:t>网络时间</w:t>
      </w:r>
    </w:p>
    <w:p w:rsidR="00FF1665" w:rsidRDefault="00174208" w:rsidP="00FF1665">
      <w:pPr>
        <w:pStyle w:val="a7"/>
        <w:spacing w:line="400" w:lineRule="atLeast"/>
        <w:ind w:left="360" w:firstLineChars="0" w:firstLine="0"/>
        <w:rPr>
          <w:rFonts w:asciiTheme="minorEastAsia" w:hAnsiTheme="minorEastAsia"/>
          <w:sz w:val="24"/>
          <w:szCs w:val="24"/>
        </w:rPr>
      </w:pPr>
      <w:r>
        <w:rPr>
          <w:rFonts w:hint="eastAsia"/>
          <w:sz w:val="24"/>
          <w:szCs w:val="24"/>
        </w:rPr>
        <w:t>网络</w:t>
      </w:r>
      <w:r>
        <w:rPr>
          <w:sz w:val="24"/>
          <w:szCs w:val="24"/>
        </w:rPr>
        <w:t>时间用于标记</w:t>
      </w:r>
      <w:r>
        <w:rPr>
          <w:rFonts w:hint="eastAsia"/>
          <w:sz w:val="24"/>
          <w:szCs w:val="24"/>
        </w:rPr>
        <w:t>仪器</w:t>
      </w:r>
      <w:r>
        <w:rPr>
          <w:sz w:val="24"/>
          <w:szCs w:val="24"/>
        </w:rPr>
        <w:t>发送数据的时间点</w:t>
      </w:r>
      <w:r w:rsidRPr="00FC68D6">
        <w:rPr>
          <w:sz w:val="24"/>
          <w:szCs w:val="24"/>
        </w:rPr>
        <w:t>，</w:t>
      </w:r>
      <w:r>
        <w:rPr>
          <w:rFonts w:hint="eastAsia"/>
          <w:sz w:val="24"/>
          <w:szCs w:val="24"/>
        </w:rPr>
        <w:t>仪器每</w:t>
      </w:r>
      <w:r>
        <w:rPr>
          <w:rFonts w:hint="eastAsia"/>
          <w:sz w:val="24"/>
          <w:szCs w:val="24"/>
        </w:rPr>
        <w:t>1</w:t>
      </w:r>
      <w:r>
        <w:rPr>
          <w:rFonts w:hint="eastAsia"/>
          <w:sz w:val="24"/>
          <w:szCs w:val="24"/>
        </w:rPr>
        <w:t>小时向</w:t>
      </w:r>
      <w:r>
        <w:rPr>
          <w:sz w:val="24"/>
          <w:szCs w:val="24"/>
        </w:rPr>
        <w:t>服务器申请一次校时，申请标志</w:t>
      </w:r>
      <w:r>
        <w:rPr>
          <w:rFonts w:hint="eastAsia"/>
          <w:sz w:val="24"/>
          <w:szCs w:val="24"/>
        </w:rPr>
        <w:t>由</w:t>
      </w:r>
      <w:r>
        <w:rPr>
          <w:sz w:val="24"/>
          <w:szCs w:val="24"/>
        </w:rPr>
        <w:t>状态码</w:t>
      </w:r>
      <w:r>
        <w:rPr>
          <w:rFonts w:hint="eastAsia"/>
          <w:sz w:val="24"/>
          <w:szCs w:val="24"/>
        </w:rPr>
        <w:t>A</w:t>
      </w:r>
      <w:r>
        <w:rPr>
          <w:sz w:val="24"/>
          <w:szCs w:val="24"/>
        </w:rPr>
        <w:t>sk_Tim</w:t>
      </w:r>
      <w:r>
        <w:rPr>
          <w:rFonts w:hint="eastAsia"/>
          <w:sz w:val="24"/>
          <w:szCs w:val="24"/>
        </w:rPr>
        <w:t>标出</w:t>
      </w:r>
      <w:r>
        <w:rPr>
          <w:sz w:val="24"/>
          <w:szCs w:val="24"/>
        </w:rPr>
        <w:t>，</w:t>
      </w:r>
      <w:r>
        <w:rPr>
          <w:rFonts w:hint="eastAsia"/>
          <w:sz w:val="24"/>
          <w:szCs w:val="24"/>
        </w:rPr>
        <w:t>服务器</w:t>
      </w:r>
      <w:r>
        <w:rPr>
          <w:sz w:val="24"/>
          <w:szCs w:val="24"/>
        </w:rPr>
        <w:t>在</w:t>
      </w:r>
      <w:r>
        <w:rPr>
          <w:rFonts w:hint="eastAsia"/>
          <w:sz w:val="24"/>
          <w:szCs w:val="24"/>
        </w:rPr>
        <w:t>收到</w:t>
      </w:r>
      <w:r>
        <w:rPr>
          <w:sz w:val="24"/>
          <w:szCs w:val="24"/>
        </w:rPr>
        <w:t>请求</w:t>
      </w:r>
      <w:r>
        <w:rPr>
          <w:rFonts w:hint="eastAsia"/>
          <w:sz w:val="24"/>
          <w:szCs w:val="24"/>
        </w:rPr>
        <w:t>后</w:t>
      </w:r>
      <w:r>
        <w:rPr>
          <w:sz w:val="24"/>
          <w:szCs w:val="24"/>
        </w:rPr>
        <w:t>，向仪器发送</w:t>
      </w:r>
      <w:r w:rsidR="003C1617">
        <w:rPr>
          <w:rFonts w:hint="eastAsia"/>
          <w:sz w:val="24"/>
          <w:szCs w:val="24"/>
        </w:rPr>
        <w:t>网络</w:t>
      </w:r>
      <w:r>
        <w:rPr>
          <w:sz w:val="24"/>
          <w:szCs w:val="24"/>
        </w:rPr>
        <w:t>时间以校时，</w:t>
      </w:r>
      <w:r>
        <w:rPr>
          <w:rFonts w:hint="eastAsia"/>
          <w:sz w:val="24"/>
          <w:szCs w:val="24"/>
        </w:rPr>
        <w:t>在</w:t>
      </w:r>
      <w:r>
        <w:rPr>
          <w:sz w:val="24"/>
          <w:szCs w:val="24"/>
        </w:rPr>
        <w:t>上传模式</w:t>
      </w:r>
      <w:r>
        <w:rPr>
          <w:rFonts w:hint="eastAsia"/>
          <w:sz w:val="24"/>
          <w:szCs w:val="24"/>
        </w:rPr>
        <w:t>时</w:t>
      </w:r>
      <w:r>
        <w:rPr>
          <w:sz w:val="24"/>
          <w:szCs w:val="24"/>
        </w:rPr>
        <w:t>，</w:t>
      </w:r>
      <w:r>
        <w:rPr>
          <w:rFonts w:hint="eastAsia"/>
          <w:sz w:val="24"/>
          <w:szCs w:val="24"/>
        </w:rPr>
        <w:t>上行</w:t>
      </w:r>
      <w:r>
        <w:rPr>
          <w:sz w:val="24"/>
          <w:szCs w:val="24"/>
        </w:rPr>
        <w:t>数据中的时间表示仪器内部的时间参数</w:t>
      </w:r>
      <w:r>
        <w:rPr>
          <w:rFonts w:hint="eastAsia"/>
          <w:sz w:val="24"/>
          <w:szCs w:val="24"/>
        </w:rPr>
        <w:t>，</w:t>
      </w:r>
      <w:r w:rsidR="00870013">
        <w:rPr>
          <w:rFonts w:hint="eastAsia"/>
          <w:sz w:val="24"/>
          <w:szCs w:val="24"/>
        </w:rPr>
        <w:t>服务器</w:t>
      </w:r>
      <w:r w:rsidR="00870013">
        <w:rPr>
          <w:sz w:val="24"/>
          <w:szCs w:val="24"/>
        </w:rPr>
        <w:t>在响应仪器的</w:t>
      </w:r>
      <w:r w:rsidR="00870013">
        <w:rPr>
          <w:rFonts w:hint="eastAsia"/>
          <w:sz w:val="24"/>
          <w:szCs w:val="24"/>
        </w:rPr>
        <w:t>校时</w:t>
      </w:r>
      <w:r w:rsidR="00870013">
        <w:rPr>
          <w:sz w:val="24"/>
          <w:szCs w:val="24"/>
        </w:rPr>
        <w:t>请求</w:t>
      </w:r>
      <w:r w:rsidR="00870013">
        <w:rPr>
          <w:rFonts w:hint="eastAsia"/>
          <w:sz w:val="24"/>
          <w:szCs w:val="24"/>
        </w:rPr>
        <w:t>时</w:t>
      </w:r>
      <w:r w:rsidR="00870013">
        <w:rPr>
          <w:sz w:val="24"/>
          <w:szCs w:val="24"/>
        </w:rPr>
        <w:t>，数据</w:t>
      </w:r>
      <w:r w:rsidR="00870013">
        <w:rPr>
          <w:rFonts w:hint="eastAsia"/>
          <w:sz w:val="24"/>
          <w:szCs w:val="24"/>
        </w:rPr>
        <w:t>包</w:t>
      </w:r>
      <w:r w:rsidR="00870013">
        <w:rPr>
          <w:sz w:val="24"/>
          <w:szCs w:val="24"/>
        </w:rPr>
        <w:t>中的命令字依然</w:t>
      </w:r>
      <w:r w:rsidR="00870013">
        <w:rPr>
          <w:rFonts w:hint="eastAsia"/>
          <w:sz w:val="24"/>
          <w:szCs w:val="24"/>
        </w:rPr>
        <w:t>为</w:t>
      </w:r>
      <w:r w:rsidR="00870013">
        <w:rPr>
          <w:rFonts w:asciiTheme="minorEastAsia" w:hAnsiTheme="minorEastAsia"/>
          <w:sz w:val="24"/>
          <w:szCs w:val="24"/>
        </w:rPr>
        <w:t>Dev_Dat_Get，表示通信依然处于上传模式。</w:t>
      </w:r>
    </w:p>
    <w:p w:rsidR="00FF1665" w:rsidRDefault="00FF1665" w:rsidP="00FF1665">
      <w:pPr>
        <w:pStyle w:val="a7"/>
        <w:spacing w:line="400" w:lineRule="atLeast"/>
        <w:ind w:left="360" w:firstLineChars="0" w:firstLine="0"/>
        <w:rPr>
          <w:sz w:val="24"/>
          <w:szCs w:val="24"/>
        </w:rPr>
      </w:pPr>
      <w:r w:rsidRPr="00FC68D6">
        <w:rPr>
          <w:rFonts w:hint="eastAsia"/>
          <w:sz w:val="24"/>
          <w:szCs w:val="24"/>
        </w:rPr>
        <w:t>网络</w:t>
      </w:r>
      <w:r w:rsidRPr="00FC68D6">
        <w:rPr>
          <w:sz w:val="24"/>
          <w:szCs w:val="24"/>
        </w:rPr>
        <w:t>时间的</w:t>
      </w:r>
      <w:r w:rsidRPr="00FC68D6">
        <w:rPr>
          <w:rFonts w:hint="eastAsia"/>
          <w:sz w:val="24"/>
          <w:szCs w:val="24"/>
        </w:rPr>
        <w:t>格式</w:t>
      </w:r>
      <w:r w:rsidRPr="00FC68D6">
        <w:rPr>
          <w:sz w:val="24"/>
          <w:szCs w:val="24"/>
        </w:rPr>
        <w:t>统一为</w:t>
      </w:r>
      <w:r w:rsidRPr="00FC68D6">
        <w:rPr>
          <w:rFonts w:hint="eastAsia"/>
          <w:sz w:val="24"/>
          <w:szCs w:val="24"/>
        </w:rPr>
        <w:t>：时区</w:t>
      </w:r>
      <w:r w:rsidRPr="00FC68D6">
        <w:rPr>
          <w:sz w:val="24"/>
          <w:szCs w:val="24"/>
        </w:rPr>
        <w:t>+</w:t>
      </w:r>
      <w:r w:rsidRPr="00FC68D6">
        <w:rPr>
          <w:sz w:val="24"/>
          <w:szCs w:val="24"/>
        </w:rPr>
        <w:t>（</w:t>
      </w:r>
      <w:r w:rsidRPr="00FC68D6">
        <w:rPr>
          <w:rFonts w:hint="eastAsia"/>
          <w:sz w:val="24"/>
          <w:szCs w:val="24"/>
        </w:rPr>
        <w:t>当地时间</w:t>
      </w:r>
      <w:r w:rsidRPr="00FC68D6">
        <w:rPr>
          <w:sz w:val="24"/>
          <w:szCs w:val="24"/>
        </w:rPr>
        <w:t>）</w:t>
      </w:r>
      <w:r w:rsidRPr="00FC68D6">
        <w:rPr>
          <w:rFonts w:hint="eastAsia"/>
          <w:sz w:val="24"/>
          <w:szCs w:val="24"/>
        </w:rPr>
        <w:t>年</w:t>
      </w:r>
      <w:r w:rsidRPr="00FC68D6">
        <w:rPr>
          <w:rFonts w:hint="eastAsia"/>
          <w:sz w:val="24"/>
          <w:szCs w:val="24"/>
        </w:rPr>
        <w:t>-</w:t>
      </w:r>
      <w:r w:rsidRPr="00FC68D6">
        <w:rPr>
          <w:sz w:val="24"/>
          <w:szCs w:val="24"/>
        </w:rPr>
        <w:t>月</w:t>
      </w:r>
      <w:r w:rsidRPr="00FC68D6">
        <w:rPr>
          <w:rFonts w:hint="eastAsia"/>
          <w:sz w:val="24"/>
          <w:szCs w:val="24"/>
        </w:rPr>
        <w:t>-</w:t>
      </w:r>
      <w:r w:rsidRPr="00FC68D6">
        <w:rPr>
          <w:sz w:val="24"/>
          <w:szCs w:val="24"/>
        </w:rPr>
        <w:t>日</w:t>
      </w:r>
      <w:r w:rsidRPr="00FC68D6">
        <w:rPr>
          <w:rFonts w:hint="eastAsia"/>
          <w:sz w:val="24"/>
          <w:szCs w:val="24"/>
        </w:rPr>
        <w:t>-</w:t>
      </w:r>
      <w:r w:rsidRPr="00FC68D6">
        <w:rPr>
          <w:sz w:val="24"/>
          <w:szCs w:val="24"/>
        </w:rPr>
        <w:t>时</w:t>
      </w:r>
      <w:r w:rsidRPr="00FC68D6">
        <w:rPr>
          <w:rFonts w:hint="eastAsia"/>
          <w:sz w:val="24"/>
          <w:szCs w:val="24"/>
        </w:rPr>
        <w:t>-</w:t>
      </w:r>
      <w:r w:rsidRPr="00FC68D6">
        <w:rPr>
          <w:sz w:val="24"/>
          <w:szCs w:val="24"/>
        </w:rPr>
        <w:t>分</w:t>
      </w:r>
      <w:r w:rsidRPr="00FC68D6">
        <w:rPr>
          <w:rFonts w:hint="eastAsia"/>
          <w:sz w:val="24"/>
          <w:szCs w:val="24"/>
        </w:rPr>
        <w:t>-</w:t>
      </w:r>
      <w:r w:rsidRPr="00FC68D6">
        <w:rPr>
          <w:sz w:val="24"/>
          <w:szCs w:val="24"/>
        </w:rPr>
        <w:t>秒</w:t>
      </w:r>
    </w:p>
    <w:p w:rsidR="00FF1665" w:rsidRPr="00FF1665" w:rsidRDefault="00FF1665" w:rsidP="00FF1665">
      <w:pPr>
        <w:pStyle w:val="a7"/>
        <w:spacing w:line="400" w:lineRule="atLeast"/>
        <w:ind w:left="360" w:firstLineChars="0" w:firstLine="0"/>
        <w:rPr>
          <w:sz w:val="24"/>
          <w:szCs w:val="24"/>
        </w:rPr>
      </w:pPr>
      <w:r>
        <w:rPr>
          <w:rFonts w:hint="eastAsia"/>
          <w:sz w:val="24"/>
          <w:szCs w:val="24"/>
        </w:rPr>
        <w:lastRenderedPageBreak/>
        <w:t>时区</w:t>
      </w:r>
      <w:r>
        <w:rPr>
          <w:sz w:val="24"/>
          <w:szCs w:val="24"/>
        </w:rPr>
        <w:t>的表示</w:t>
      </w:r>
      <w:r>
        <w:rPr>
          <w:rFonts w:hint="eastAsia"/>
          <w:sz w:val="24"/>
          <w:szCs w:val="24"/>
        </w:rPr>
        <w:t>：</w:t>
      </w:r>
      <w:r>
        <w:rPr>
          <w:rFonts w:hint="eastAsia"/>
          <w:sz w:val="24"/>
          <w:szCs w:val="24"/>
        </w:rPr>
        <w:t>UTC+</w:t>
      </w:r>
      <w:r>
        <w:rPr>
          <w:sz w:val="24"/>
          <w:szCs w:val="24"/>
        </w:rPr>
        <w:t>8</w:t>
      </w:r>
      <w:r w:rsidR="00406710">
        <w:rPr>
          <w:rFonts w:hint="eastAsia"/>
          <w:sz w:val="24"/>
          <w:szCs w:val="24"/>
        </w:rPr>
        <w:t>，</w:t>
      </w:r>
      <w:r>
        <w:rPr>
          <w:rFonts w:hint="eastAsia"/>
          <w:sz w:val="24"/>
          <w:szCs w:val="24"/>
        </w:rPr>
        <w:t>表示</w:t>
      </w:r>
      <w:r>
        <w:rPr>
          <w:sz w:val="24"/>
          <w:szCs w:val="24"/>
        </w:rPr>
        <w:t>东八区</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时区：T</w:t>
      </w:r>
      <w:r w:rsidR="00DF3442">
        <w:rPr>
          <w:rFonts w:asciiTheme="minorEastAsia" w:hAnsiTheme="minorEastAsia"/>
          <w:sz w:val="24"/>
          <w:szCs w:val="24"/>
        </w:rPr>
        <w:t>im</w:t>
      </w:r>
      <w:r>
        <w:rPr>
          <w:rFonts w:asciiTheme="minorEastAsia" w:hAnsiTheme="minorEastAsia"/>
          <w:sz w:val="24"/>
          <w:szCs w:val="24"/>
        </w:rPr>
        <w:t>_Zone</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年：Y</w:t>
      </w:r>
      <w:r>
        <w:rPr>
          <w:rFonts w:asciiTheme="minorEastAsia" w:hAnsiTheme="minorEastAsia"/>
          <w:sz w:val="24"/>
          <w:szCs w:val="24"/>
        </w:rPr>
        <w:t>ear</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月：M</w:t>
      </w:r>
      <w:r>
        <w:rPr>
          <w:rFonts w:asciiTheme="minorEastAsia" w:hAnsiTheme="minorEastAsia"/>
          <w:sz w:val="24"/>
          <w:szCs w:val="24"/>
        </w:rPr>
        <w:t>on</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日：D</w:t>
      </w:r>
      <w:r>
        <w:rPr>
          <w:rFonts w:asciiTheme="minorEastAsia" w:hAnsiTheme="minorEastAsia"/>
          <w:sz w:val="24"/>
          <w:szCs w:val="24"/>
        </w:rPr>
        <w:t>ay</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时：H</w:t>
      </w:r>
      <w:r>
        <w:rPr>
          <w:rFonts w:asciiTheme="minorEastAsia" w:hAnsiTheme="minorEastAsia"/>
          <w:sz w:val="24"/>
          <w:szCs w:val="24"/>
        </w:rPr>
        <w:t>our</w:t>
      </w:r>
    </w:p>
    <w:p w:rsidR="00FF1665" w:rsidRDefault="00FF1665" w:rsidP="00FF1665">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分：M</w:t>
      </w:r>
      <w:r>
        <w:rPr>
          <w:rFonts w:asciiTheme="minorEastAsia" w:hAnsiTheme="minorEastAsia"/>
          <w:sz w:val="24"/>
          <w:szCs w:val="24"/>
        </w:rPr>
        <w:t>in</w:t>
      </w:r>
    </w:p>
    <w:p w:rsidR="00940D6D" w:rsidRPr="001C6061" w:rsidRDefault="00FF1665" w:rsidP="001C6061">
      <w:pPr>
        <w:pStyle w:val="a7"/>
        <w:numPr>
          <w:ilvl w:val="1"/>
          <w:numId w:val="9"/>
        </w:numPr>
        <w:spacing w:line="400" w:lineRule="atLeast"/>
        <w:ind w:firstLineChars="0"/>
        <w:rPr>
          <w:rFonts w:asciiTheme="minorEastAsia" w:hAnsiTheme="minorEastAsia"/>
          <w:sz w:val="24"/>
          <w:szCs w:val="24"/>
        </w:rPr>
      </w:pPr>
      <w:r>
        <w:rPr>
          <w:rFonts w:asciiTheme="minorEastAsia" w:hAnsiTheme="minorEastAsia" w:hint="eastAsia"/>
          <w:sz w:val="24"/>
          <w:szCs w:val="24"/>
        </w:rPr>
        <w:t>秒：S</w:t>
      </w:r>
      <w:r>
        <w:rPr>
          <w:rFonts w:asciiTheme="minorEastAsia" w:hAnsiTheme="minorEastAsia"/>
          <w:sz w:val="24"/>
          <w:szCs w:val="24"/>
        </w:rPr>
        <w:t>ec</w:t>
      </w:r>
    </w:p>
    <w:p w:rsidR="00174208" w:rsidRDefault="00174208" w:rsidP="00CD42EC">
      <w:pPr>
        <w:pStyle w:val="a7"/>
        <w:numPr>
          <w:ilvl w:val="0"/>
          <w:numId w:val="16"/>
        </w:numPr>
        <w:ind w:firstLineChars="0"/>
        <w:rPr>
          <w:sz w:val="28"/>
          <w:szCs w:val="28"/>
        </w:rPr>
      </w:pPr>
      <w:r w:rsidRPr="004126A3">
        <w:rPr>
          <w:rFonts w:hint="eastAsia"/>
          <w:sz w:val="28"/>
          <w:szCs w:val="28"/>
        </w:rPr>
        <w:t>甲醛数据</w:t>
      </w:r>
    </w:p>
    <w:p w:rsidR="00E82743" w:rsidRPr="004126A3" w:rsidRDefault="00E82743" w:rsidP="00E82743">
      <w:pPr>
        <w:pStyle w:val="a7"/>
        <w:ind w:left="360" w:firstLineChars="0" w:firstLine="0"/>
        <w:rPr>
          <w:sz w:val="28"/>
          <w:szCs w:val="28"/>
        </w:rPr>
      </w:pPr>
      <w:r>
        <w:rPr>
          <w:rFonts w:hint="eastAsia"/>
          <w:sz w:val="28"/>
          <w:szCs w:val="28"/>
        </w:rPr>
        <w:t>配置</w:t>
      </w:r>
      <w:r>
        <w:rPr>
          <w:sz w:val="28"/>
          <w:szCs w:val="28"/>
        </w:rPr>
        <w:t>参数：</w:t>
      </w:r>
    </w:p>
    <w:p w:rsidR="00AF4CBF" w:rsidRPr="004126A3" w:rsidRDefault="00AF4CBF" w:rsidP="00354687">
      <w:pPr>
        <w:pStyle w:val="a7"/>
        <w:numPr>
          <w:ilvl w:val="0"/>
          <w:numId w:val="12"/>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甲醛K1：HCHO_K1</w:t>
      </w:r>
    </w:p>
    <w:p w:rsidR="00AF4CBF" w:rsidRPr="004126A3" w:rsidRDefault="00AF4CBF" w:rsidP="00354687">
      <w:pPr>
        <w:pStyle w:val="a7"/>
        <w:numPr>
          <w:ilvl w:val="0"/>
          <w:numId w:val="12"/>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甲醛K</w:t>
      </w:r>
      <w:r w:rsidRPr="004126A3">
        <w:rPr>
          <w:rFonts w:asciiTheme="minorEastAsia" w:hAnsiTheme="minorEastAsia"/>
          <w:sz w:val="24"/>
          <w:szCs w:val="24"/>
        </w:rPr>
        <w:t>2</w:t>
      </w:r>
      <w:r w:rsidRPr="004126A3">
        <w:rPr>
          <w:rFonts w:asciiTheme="minorEastAsia" w:hAnsiTheme="minorEastAsia" w:hint="eastAsia"/>
          <w:sz w:val="24"/>
          <w:szCs w:val="24"/>
        </w:rPr>
        <w:t>：HCHO_K2</w:t>
      </w:r>
    </w:p>
    <w:p w:rsidR="00AF4CBF" w:rsidRDefault="00AF4CBF" w:rsidP="00354687">
      <w:pPr>
        <w:pStyle w:val="a7"/>
        <w:numPr>
          <w:ilvl w:val="0"/>
          <w:numId w:val="12"/>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甲醛0点：HCHO_</w:t>
      </w:r>
      <w:r w:rsidRPr="004126A3">
        <w:rPr>
          <w:rFonts w:asciiTheme="minorEastAsia" w:hAnsiTheme="minorEastAsia"/>
          <w:sz w:val="24"/>
          <w:szCs w:val="24"/>
        </w:rPr>
        <w:t>A</w:t>
      </w:r>
    </w:p>
    <w:p w:rsidR="00315DB2" w:rsidRPr="00AE708E" w:rsidRDefault="00E82743" w:rsidP="00AE708E">
      <w:pPr>
        <w:spacing w:line="400" w:lineRule="atLeast"/>
        <w:ind w:left="420"/>
        <w:rPr>
          <w:rFonts w:asciiTheme="minorEastAsia" w:hAnsiTheme="minorEastAsia"/>
          <w:sz w:val="24"/>
          <w:szCs w:val="24"/>
        </w:rPr>
      </w:pPr>
      <w:r w:rsidRPr="00E82743">
        <w:rPr>
          <w:rFonts w:asciiTheme="minorEastAsia" w:hAnsiTheme="minorEastAsia" w:hint="eastAsia"/>
          <w:sz w:val="24"/>
          <w:szCs w:val="24"/>
        </w:rPr>
        <w:t>测量</w:t>
      </w:r>
      <w:r w:rsidRPr="00E82743">
        <w:rPr>
          <w:rFonts w:asciiTheme="minorEastAsia" w:hAnsiTheme="minorEastAsia"/>
          <w:sz w:val="24"/>
          <w:szCs w:val="24"/>
        </w:rPr>
        <w:t>数据</w:t>
      </w:r>
      <w:r w:rsidR="00AE708E">
        <w:rPr>
          <w:rFonts w:asciiTheme="minorEastAsia" w:hAnsiTheme="minorEastAsia" w:hint="eastAsia"/>
          <w:sz w:val="24"/>
          <w:szCs w:val="24"/>
        </w:rPr>
        <w:t>：</w:t>
      </w:r>
      <w:r w:rsidR="00315DB2" w:rsidRPr="00AE708E">
        <w:rPr>
          <w:rFonts w:asciiTheme="minorEastAsia" w:hAnsiTheme="minorEastAsia" w:hint="eastAsia"/>
          <w:sz w:val="24"/>
          <w:szCs w:val="24"/>
        </w:rPr>
        <w:t>甲醛当前值：HCHO_</w:t>
      </w:r>
      <w:r w:rsidR="00315DB2" w:rsidRPr="00AE708E">
        <w:rPr>
          <w:rFonts w:asciiTheme="minorEastAsia" w:hAnsiTheme="minorEastAsia"/>
          <w:sz w:val="24"/>
          <w:szCs w:val="24"/>
        </w:rPr>
        <w:t>V</w:t>
      </w:r>
    </w:p>
    <w:p w:rsidR="00AF4CBF" w:rsidRDefault="006F6AB7" w:rsidP="006F6AB7">
      <w:pPr>
        <w:spacing w:line="400" w:lineRule="atLeast"/>
        <w:ind w:left="36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上传模式下只发送d</w:t>
      </w:r>
      <w:r>
        <w:rPr>
          <w:rFonts w:asciiTheme="minorEastAsia" w:hAnsiTheme="minorEastAsia" w:hint="eastAsia"/>
          <w:sz w:val="24"/>
          <w:szCs w:val="24"/>
        </w:rPr>
        <w:t>）</w:t>
      </w:r>
      <w:r>
        <w:rPr>
          <w:rFonts w:asciiTheme="minorEastAsia" w:hAnsiTheme="minorEastAsia"/>
          <w:sz w:val="24"/>
          <w:szCs w:val="24"/>
        </w:rPr>
        <w:t>项，在调试模式下只发送a)</w:t>
      </w:r>
      <w:r>
        <w:rPr>
          <w:rFonts w:asciiTheme="minorEastAsia" w:hAnsiTheme="minorEastAsia" w:hint="eastAsia"/>
          <w:sz w:val="24"/>
          <w:szCs w:val="24"/>
        </w:rPr>
        <w:t>、</w:t>
      </w:r>
      <w:r>
        <w:rPr>
          <w:rFonts w:asciiTheme="minorEastAsia" w:hAnsiTheme="minorEastAsia"/>
          <w:sz w:val="24"/>
          <w:szCs w:val="24"/>
        </w:rPr>
        <w:t>b)</w:t>
      </w:r>
      <w:r>
        <w:rPr>
          <w:rFonts w:asciiTheme="minorEastAsia" w:hAnsiTheme="minorEastAsia" w:hint="eastAsia"/>
          <w:sz w:val="24"/>
          <w:szCs w:val="24"/>
        </w:rPr>
        <w:t>、</w:t>
      </w:r>
      <w:r>
        <w:rPr>
          <w:rFonts w:asciiTheme="minorEastAsia" w:hAnsiTheme="minorEastAsia"/>
          <w:sz w:val="24"/>
          <w:szCs w:val="24"/>
        </w:rPr>
        <w:t>c)</w:t>
      </w:r>
      <w:r>
        <w:rPr>
          <w:rFonts w:asciiTheme="minorEastAsia" w:hAnsiTheme="minorEastAsia" w:hint="eastAsia"/>
          <w:sz w:val="24"/>
          <w:szCs w:val="24"/>
        </w:rPr>
        <w:t>项</w:t>
      </w:r>
      <w:r>
        <w:rPr>
          <w:rFonts w:asciiTheme="minorEastAsia" w:hAnsiTheme="minorEastAsia"/>
          <w:sz w:val="24"/>
          <w:szCs w:val="24"/>
        </w:rPr>
        <w:t>。</w:t>
      </w:r>
    </w:p>
    <w:p w:rsidR="00370541" w:rsidRPr="006F6AB7" w:rsidRDefault="00370541" w:rsidP="006F6AB7">
      <w:pPr>
        <w:spacing w:line="400" w:lineRule="atLeast"/>
        <w:ind w:left="360"/>
        <w:rPr>
          <w:rFonts w:asciiTheme="minorEastAsia" w:hAnsiTheme="minorEastAsia"/>
          <w:sz w:val="24"/>
          <w:szCs w:val="24"/>
        </w:rPr>
      </w:pPr>
      <w:r>
        <w:rPr>
          <w:rFonts w:asciiTheme="minorEastAsia" w:hAnsiTheme="minorEastAsia" w:hint="eastAsia"/>
          <w:sz w:val="24"/>
          <w:szCs w:val="24"/>
        </w:rPr>
        <w:t>注意</w:t>
      </w:r>
      <w:r>
        <w:rPr>
          <w:rFonts w:asciiTheme="minorEastAsia" w:hAnsiTheme="minorEastAsia"/>
          <w:sz w:val="24"/>
          <w:szCs w:val="24"/>
        </w:rPr>
        <w:t>：甲醛</w:t>
      </w:r>
      <w:r>
        <w:rPr>
          <w:rFonts w:asciiTheme="minorEastAsia" w:hAnsiTheme="minorEastAsia" w:hint="eastAsia"/>
          <w:sz w:val="24"/>
          <w:szCs w:val="24"/>
        </w:rPr>
        <w:t>测试</w:t>
      </w:r>
      <w:r>
        <w:rPr>
          <w:rFonts w:asciiTheme="minorEastAsia" w:hAnsiTheme="minorEastAsia"/>
          <w:sz w:val="24"/>
          <w:szCs w:val="24"/>
        </w:rPr>
        <w:t>值得显示</w:t>
      </w:r>
      <w:r>
        <w:rPr>
          <w:rFonts w:asciiTheme="minorEastAsia" w:hAnsiTheme="minorEastAsia" w:hint="eastAsia"/>
          <w:sz w:val="24"/>
          <w:szCs w:val="24"/>
        </w:rPr>
        <w:t>单位</w:t>
      </w:r>
      <w:r>
        <w:rPr>
          <w:rFonts w:asciiTheme="minorEastAsia" w:hAnsiTheme="minorEastAsia"/>
          <w:sz w:val="24"/>
          <w:szCs w:val="24"/>
        </w:rPr>
        <w:t>为mg/m</w:t>
      </w:r>
      <w:r w:rsidRPr="00A25C8B">
        <w:rPr>
          <w:rFonts w:asciiTheme="minorEastAsia" w:hAnsiTheme="minorEastAsia"/>
          <w:sz w:val="24"/>
          <w:szCs w:val="24"/>
          <w:vertAlign w:val="superscript"/>
        </w:rPr>
        <w:t>3</w:t>
      </w:r>
      <w:r>
        <w:rPr>
          <w:rFonts w:asciiTheme="minorEastAsia" w:hAnsiTheme="minorEastAsia"/>
          <w:sz w:val="24"/>
          <w:szCs w:val="24"/>
        </w:rPr>
        <w:t>,</w:t>
      </w:r>
      <w:r>
        <w:rPr>
          <w:rFonts w:asciiTheme="minorEastAsia" w:hAnsiTheme="minorEastAsia" w:hint="eastAsia"/>
          <w:sz w:val="24"/>
          <w:szCs w:val="24"/>
        </w:rPr>
        <w:t>但是</w:t>
      </w:r>
      <w:r>
        <w:rPr>
          <w:rFonts w:asciiTheme="minorEastAsia" w:hAnsiTheme="minorEastAsia"/>
          <w:sz w:val="24"/>
          <w:szCs w:val="24"/>
        </w:rPr>
        <w:t>上传的数据</w:t>
      </w:r>
      <w:r>
        <w:rPr>
          <w:rFonts w:asciiTheme="minorEastAsia" w:hAnsiTheme="minorEastAsia" w:hint="eastAsia"/>
          <w:sz w:val="24"/>
          <w:szCs w:val="24"/>
        </w:rPr>
        <w:t>为了去掉小数点</w:t>
      </w:r>
      <w:r>
        <w:rPr>
          <w:rFonts w:asciiTheme="minorEastAsia" w:hAnsiTheme="minorEastAsia"/>
          <w:sz w:val="24"/>
          <w:szCs w:val="24"/>
        </w:rPr>
        <w:t>，</w:t>
      </w:r>
      <w:r w:rsidRPr="004126A3">
        <w:rPr>
          <w:rFonts w:asciiTheme="minorEastAsia" w:hAnsiTheme="minorEastAsia" w:hint="eastAsia"/>
          <w:sz w:val="24"/>
          <w:szCs w:val="24"/>
        </w:rPr>
        <w:t>HCHO_</w:t>
      </w:r>
      <w:r w:rsidRPr="004126A3">
        <w:rPr>
          <w:rFonts w:asciiTheme="minorEastAsia" w:hAnsiTheme="minorEastAsia"/>
          <w:sz w:val="24"/>
          <w:szCs w:val="24"/>
        </w:rPr>
        <w:t>V</w:t>
      </w:r>
      <w:r>
        <w:rPr>
          <w:rFonts w:asciiTheme="minorEastAsia" w:hAnsiTheme="minorEastAsia" w:hint="eastAsia"/>
          <w:sz w:val="24"/>
          <w:szCs w:val="24"/>
        </w:rPr>
        <w:t>的</w:t>
      </w:r>
      <w:r>
        <w:rPr>
          <w:rFonts w:asciiTheme="minorEastAsia" w:hAnsiTheme="minorEastAsia"/>
          <w:sz w:val="24"/>
          <w:szCs w:val="24"/>
        </w:rPr>
        <w:t>内容为一个</w:t>
      </w:r>
      <w:r>
        <w:rPr>
          <w:rFonts w:asciiTheme="minorEastAsia" w:hAnsiTheme="minorEastAsia" w:hint="eastAsia"/>
          <w:sz w:val="24"/>
          <w:szCs w:val="24"/>
        </w:rPr>
        <w:t>整数，</w:t>
      </w:r>
      <w:r>
        <w:rPr>
          <w:rFonts w:asciiTheme="minorEastAsia" w:hAnsiTheme="minorEastAsia"/>
          <w:sz w:val="24"/>
          <w:szCs w:val="24"/>
        </w:rPr>
        <w:t>单位为</w:t>
      </w:r>
      <w:r>
        <w:rPr>
          <w:rFonts w:asciiTheme="minorEastAsia" w:hAnsiTheme="minorEastAsia" w:hint="eastAsia"/>
          <w:sz w:val="24"/>
          <w:szCs w:val="24"/>
        </w:rPr>
        <w:t>0.01</w:t>
      </w:r>
      <w:r>
        <w:rPr>
          <w:rFonts w:asciiTheme="minorEastAsia" w:hAnsiTheme="minorEastAsia"/>
          <w:sz w:val="24"/>
          <w:szCs w:val="24"/>
        </w:rPr>
        <w:t>mg/</w:t>
      </w:r>
      <w:r>
        <w:rPr>
          <w:rFonts w:asciiTheme="minorEastAsia" w:hAnsiTheme="minorEastAsia" w:hint="eastAsia"/>
          <w:sz w:val="24"/>
          <w:szCs w:val="24"/>
        </w:rPr>
        <w:t>m</w:t>
      </w:r>
      <w:r w:rsidRPr="00A25C8B">
        <w:rPr>
          <w:rFonts w:asciiTheme="minorEastAsia" w:hAnsiTheme="minorEastAsia"/>
          <w:sz w:val="24"/>
          <w:szCs w:val="24"/>
          <w:vertAlign w:val="superscript"/>
        </w:rPr>
        <w:t>3</w:t>
      </w:r>
      <w:r>
        <w:rPr>
          <w:rFonts w:asciiTheme="minorEastAsia" w:hAnsiTheme="minorEastAsia"/>
          <w:sz w:val="24"/>
          <w:szCs w:val="24"/>
        </w:rPr>
        <w:t>,</w:t>
      </w:r>
      <w:r w:rsidRPr="00370541">
        <w:rPr>
          <w:rFonts w:asciiTheme="minorEastAsia" w:hAnsiTheme="minorEastAsia"/>
          <w:sz w:val="24"/>
          <w:szCs w:val="24"/>
        </w:rPr>
        <w:t xml:space="preserve"> </w:t>
      </w:r>
      <w:r>
        <w:rPr>
          <w:rFonts w:asciiTheme="minorEastAsia" w:hAnsiTheme="minorEastAsia" w:hint="eastAsia"/>
          <w:sz w:val="24"/>
          <w:szCs w:val="24"/>
        </w:rPr>
        <w:t>且</w:t>
      </w:r>
      <w:r>
        <w:rPr>
          <w:rFonts w:asciiTheme="minorEastAsia" w:hAnsiTheme="minorEastAsia"/>
          <w:sz w:val="24"/>
          <w:szCs w:val="24"/>
        </w:rPr>
        <w:t>仪器端的操作都</w:t>
      </w:r>
      <w:r>
        <w:rPr>
          <w:rFonts w:asciiTheme="minorEastAsia" w:hAnsiTheme="minorEastAsia" w:hint="eastAsia"/>
          <w:sz w:val="24"/>
          <w:szCs w:val="24"/>
        </w:rPr>
        <w:t>以</w:t>
      </w:r>
      <w:r>
        <w:rPr>
          <w:rFonts w:asciiTheme="minorEastAsia" w:hAnsiTheme="minorEastAsia"/>
          <w:sz w:val="24"/>
          <w:szCs w:val="24"/>
        </w:rPr>
        <w:t>这个单位为标准，</w:t>
      </w:r>
      <w:r>
        <w:rPr>
          <w:rFonts w:asciiTheme="minorEastAsia" w:hAnsiTheme="minorEastAsia" w:hint="eastAsia"/>
          <w:sz w:val="24"/>
          <w:szCs w:val="24"/>
        </w:rPr>
        <w:t>在</w:t>
      </w:r>
      <w:r>
        <w:rPr>
          <w:rFonts w:asciiTheme="minorEastAsia" w:hAnsiTheme="minorEastAsia"/>
          <w:sz w:val="24"/>
          <w:szCs w:val="24"/>
        </w:rPr>
        <w:t>显示的时候需要显示</w:t>
      </w:r>
      <w:r w:rsidRPr="004126A3">
        <w:rPr>
          <w:rFonts w:asciiTheme="minorEastAsia" w:hAnsiTheme="minorEastAsia" w:hint="eastAsia"/>
          <w:sz w:val="24"/>
          <w:szCs w:val="24"/>
        </w:rPr>
        <w:t>HCHO_</w:t>
      </w:r>
      <w:r w:rsidRPr="004126A3">
        <w:rPr>
          <w:rFonts w:asciiTheme="minorEastAsia" w:hAnsiTheme="minorEastAsia"/>
          <w:sz w:val="24"/>
          <w:szCs w:val="24"/>
        </w:rPr>
        <w:t>V</w:t>
      </w:r>
      <w:r>
        <w:rPr>
          <w:rFonts w:asciiTheme="minorEastAsia" w:hAnsiTheme="minorEastAsia"/>
          <w:sz w:val="24"/>
          <w:szCs w:val="24"/>
        </w:rPr>
        <w:t>*0.01</w:t>
      </w:r>
      <w:r>
        <w:rPr>
          <w:rFonts w:asciiTheme="minorEastAsia" w:hAnsiTheme="minorEastAsia" w:hint="eastAsia"/>
          <w:sz w:val="24"/>
          <w:szCs w:val="24"/>
        </w:rPr>
        <w:t>得到</w:t>
      </w:r>
      <w:r>
        <w:rPr>
          <w:rFonts w:asciiTheme="minorEastAsia" w:hAnsiTheme="minorEastAsia"/>
          <w:sz w:val="24"/>
          <w:szCs w:val="24"/>
        </w:rPr>
        <w:t>需要显示的值</w:t>
      </w:r>
      <w:r w:rsidR="00C71465">
        <w:rPr>
          <w:rFonts w:asciiTheme="minorEastAsia" w:hAnsiTheme="minorEastAsia" w:hint="eastAsia"/>
          <w:sz w:val="24"/>
          <w:szCs w:val="24"/>
        </w:rPr>
        <w:t>。</w:t>
      </w:r>
    </w:p>
    <w:p w:rsidR="00940D6D" w:rsidRDefault="00940D6D" w:rsidP="00CD42EC">
      <w:pPr>
        <w:pStyle w:val="a7"/>
        <w:numPr>
          <w:ilvl w:val="0"/>
          <w:numId w:val="16"/>
        </w:numPr>
        <w:ind w:firstLineChars="0"/>
        <w:rPr>
          <w:sz w:val="28"/>
          <w:szCs w:val="28"/>
        </w:rPr>
      </w:pPr>
      <w:r w:rsidRPr="00CD42EC">
        <w:rPr>
          <w:sz w:val="28"/>
          <w:szCs w:val="28"/>
        </w:rPr>
        <w:t>PM25</w:t>
      </w:r>
      <w:r w:rsidRPr="00CD42EC">
        <w:rPr>
          <w:rFonts w:hint="eastAsia"/>
          <w:sz w:val="28"/>
          <w:szCs w:val="28"/>
        </w:rPr>
        <w:t>数据</w:t>
      </w:r>
    </w:p>
    <w:p w:rsidR="00E82743" w:rsidRPr="00E82743" w:rsidRDefault="00E82743" w:rsidP="00E82743">
      <w:pPr>
        <w:ind w:left="360"/>
        <w:rPr>
          <w:sz w:val="28"/>
          <w:szCs w:val="28"/>
        </w:rPr>
      </w:pPr>
      <w:r>
        <w:rPr>
          <w:rFonts w:asciiTheme="minorEastAsia" w:hAnsiTheme="minorEastAsia"/>
          <w:sz w:val="24"/>
          <w:szCs w:val="24"/>
        </w:rPr>
        <w:t>配置参数</w:t>
      </w:r>
      <w:r>
        <w:rPr>
          <w:rFonts w:asciiTheme="minorEastAsia" w:hAnsiTheme="minorEastAsia" w:hint="eastAsia"/>
          <w:sz w:val="24"/>
          <w:szCs w:val="24"/>
        </w:rPr>
        <w:t>：</w:t>
      </w:r>
    </w:p>
    <w:p w:rsidR="00780433" w:rsidRPr="004126A3" w:rsidRDefault="00780433" w:rsidP="00354687">
      <w:pPr>
        <w:pStyle w:val="a7"/>
        <w:numPr>
          <w:ilvl w:val="0"/>
          <w:numId w:val="13"/>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PM</w:t>
      </w:r>
      <w:r w:rsidRPr="004126A3">
        <w:rPr>
          <w:rFonts w:asciiTheme="minorEastAsia" w:hAnsiTheme="minorEastAsia"/>
          <w:sz w:val="24"/>
          <w:szCs w:val="24"/>
        </w:rPr>
        <w:t xml:space="preserve">25 </w:t>
      </w:r>
      <w:r w:rsidRPr="004126A3">
        <w:rPr>
          <w:rFonts w:asciiTheme="minorEastAsia" w:hAnsiTheme="minorEastAsia" w:hint="eastAsia"/>
          <w:sz w:val="24"/>
          <w:szCs w:val="24"/>
        </w:rPr>
        <w:t>K1：PM</w:t>
      </w:r>
      <w:r w:rsidRPr="004126A3">
        <w:rPr>
          <w:rFonts w:asciiTheme="minorEastAsia" w:hAnsiTheme="minorEastAsia"/>
          <w:sz w:val="24"/>
          <w:szCs w:val="24"/>
        </w:rPr>
        <w:t>25</w:t>
      </w:r>
      <w:r w:rsidRPr="004126A3">
        <w:rPr>
          <w:rFonts w:asciiTheme="minorEastAsia" w:hAnsiTheme="minorEastAsia" w:hint="eastAsia"/>
          <w:sz w:val="24"/>
          <w:szCs w:val="24"/>
        </w:rPr>
        <w:t>_K1</w:t>
      </w:r>
    </w:p>
    <w:p w:rsidR="00780433" w:rsidRPr="004126A3" w:rsidRDefault="00780433" w:rsidP="00354687">
      <w:pPr>
        <w:pStyle w:val="a7"/>
        <w:numPr>
          <w:ilvl w:val="0"/>
          <w:numId w:val="13"/>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PM</w:t>
      </w:r>
      <w:r w:rsidRPr="004126A3">
        <w:rPr>
          <w:rFonts w:asciiTheme="minorEastAsia" w:hAnsiTheme="minorEastAsia"/>
          <w:sz w:val="24"/>
          <w:szCs w:val="24"/>
        </w:rPr>
        <w:t xml:space="preserve">25 </w:t>
      </w:r>
      <w:r w:rsidRPr="004126A3">
        <w:rPr>
          <w:rFonts w:asciiTheme="minorEastAsia" w:hAnsiTheme="minorEastAsia" w:hint="eastAsia"/>
          <w:sz w:val="24"/>
          <w:szCs w:val="24"/>
        </w:rPr>
        <w:t>K</w:t>
      </w:r>
      <w:r w:rsidRPr="004126A3">
        <w:rPr>
          <w:rFonts w:asciiTheme="minorEastAsia" w:hAnsiTheme="minorEastAsia"/>
          <w:sz w:val="24"/>
          <w:szCs w:val="24"/>
        </w:rPr>
        <w:t>2</w:t>
      </w:r>
      <w:r w:rsidRPr="004126A3">
        <w:rPr>
          <w:rFonts w:asciiTheme="minorEastAsia" w:hAnsiTheme="minorEastAsia" w:hint="eastAsia"/>
          <w:sz w:val="24"/>
          <w:szCs w:val="24"/>
        </w:rPr>
        <w:t>：PM</w:t>
      </w:r>
      <w:r w:rsidRPr="004126A3">
        <w:rPr>
          <w:rFonts w:asciiTheme="minorEastAsia" w:hAnsiTheme="minorEastAsia"/>
          <w:sz w:val="24"/>
          <w:szCs w:val="24"/>
        </w:rPr>
        <w:t>25</w:t>
      </w:r>
      <w:r w:rsidRPr="004126A3">
        <w:rPr>
          <w:rFonts w:asciiTheme="minorEastAsia" w:hAnsiTheme="minorEastAsia" w:hint="eastAsia"/>
          <w:sz w:val="24"/>
          <w:szCs w:val="24"/>
        </w:rPr>
        <w:t>_K2</w:t>
      </w:r>
    </w:p>
    <w:p w:rsidR="00780433" w:rsidRPr="004126A3" w:rsidRDefault="00780433" w:rsidP="00354687">
      <w:pPr>
        <w:pStyle w:val="a7"/>
        <w:numPr>
          <w:ilvl w:val="0"/>
          <w:numId w:val="13"/>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PM</w:t>
      </w:r>
      <w:r w:rsidRPr="004126A3">
        <w:rPr>
          <w:rFonts w:asciiTheme="minorEastAsia" w:hAnsiTheme="minorEastAsia"/>
          <w:sz w:val="24"/>
          <w:szCs w:val="24"/>
        </w:rPr>
        <w:t xml:space="preserve">25 </w:t>
      </w:r>
      <w:r w:rsidRPr="004126A3">
        <w:rPr>
          <w:rFonts w:asciiTheme="minorEastAsia" w:hAnsiTheme="minorEastAsia" w:hint="eastAsia"/>
          <w:sz w:val="24"/>
          <w:szCs w:val="24"/>
        </w:rPr>
        <w:t>0点：PM</w:t>
      </w:r>
      <w:r w:rsidRPr="004126A3">
        <w:rPr>
          <w:rFonts w:asciiTheme="minorEastAsia" w:hAnsiTheme="minorEastAsia"/>
          <w:sz w:val="24"/>
          <w:szCs w:val="24"/>
        </w:rPr>
        <w:t>25</w:t>
      </w:r>
      <w:r w:rsidRPr="004126A3">
        <w:rPr>
          <w:rFonts w:asciiTheme="minorEastAsia" w:hAnsiTheme="minorEastAsia" w:hint="eastAsia"/>
          <w:sz w:val="24"/>
          <w:szCs w:val="24"/>
        </w:rPr>
        <w:t>_</w:t>
      </w:r>
      <w:r w:rsidRPr="004126A3">
        <w:rPr>
          <w:rFonts w:asciiTheme="minorEastAsia" w:hAnsiTheme="minorEastAsia"/>
          <w:sz w:val="24"/>
          <w:szCs w:val="24"/>
        </w:rPr>
        <w:t>A</w:t>
      </w:r>
    </w:p>
    <w:p w:rsidR="00780433" w:rsidRDefault="00780433" w:rsidP="00354687">
      <w:pPr>
        <w:pStyle w:val="a7"/>
        <w:numPr>
          <w:ilvl w:val="0"/>
          <w:numId w:val="13"/>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PM</w:t>
      </w:r>
      <w:r w:rsidRPr="004126A3">
        <w:rPr>
          <w:rFonts w:asciiTheme="minorEastAsia" w:hAnsiTheme="minorEastAsia"/>
          <w:sz w:val="24"/>
          <w:szCs w:val="24"/>
        </w:rPr>
        <w:t xml:space="preserve">25 </w:t>
      </w:r>
      <w:r w:rsidRPr="004126A3">
        <w:rPr>
          <w:rFonts w:asciiTheme="minorEastAsia" w:hAnsiTheme="minorEastAsia" w:hint="eastAsia"/>
          <w:sz w:val="24"/>
          <w:szCs w:val="24"/>
        </w:rPr>
        <w:t>基准</w:t>
      </w:r>
      <w:r w:rsidRPr="004126A3">
        <w:rPr>
          <w:rFonts w:asciiTheme="minorEastAsia" w:hAnsiTheme="minorEastAsia"/>
          <w:sz w:val="24"/>
          <w:szCs w:val="24"/>
        </w:rPr>
        <w:t>底噪</w:t>
      </w:r>
      <w:r w:rsidRPr="004126A3">
        <w:rPr>
          <w:rFonts w:asciiTheme="minorEastAsia" w:hAnsiTheme="minorEastAsia" w:hint="eastAsia"/>
          <w:sz w:val="24"/>
          <w:szCs w:val="24"/>
        </w:rPr>
        <w:t>：PM</w:t>
      </w:r>
      <w:r w:rsidRPr="004126A3">
        <w:rPr>
          <w:rFonts w:asciiTheme="minorEastAsia" w:hAnsiTheme="minorEastAsia"/>
          <w:sz w:val="24"/>
          <w:szCs w:val="24"/>
        </w:rPr>
        <w:t>25</w:t>
      </w:r>
      <w:r w:rsidRPr="004126A3">
        <w:rPr>
          <w:rFonts w:asciiTheme="minorEastAsia" w:hAnsiTheme="minorEastAsia" w:hint="eastAsia"/>
          <w:sz w:val="24"/>
          <w:szCs w:val="24"/>
        </w:rPr>
        <w:t>_</w:t>
      </w:r>
      <w:r w:rsidRPr="004126A3">
        <w:rPr>
          <w:rFonts w:asciiTheme="minorEastAsia" w:hAnsiTheme="minorEastAsia"/>
          <w:sz w:val="24"/>
          <w:szCs w:val="24"/>
        </w:rPr>
        <w:t xml:space="preserve"> Ref</w:t>
      </w:r>
    </w:p>
    <w:p w:rsidR="00780433" w:rsidRPr="00AE708E" w:rsidRDefault="00E82743" w:rsidP="00AE708E">
      <w:pPr>
        <w:spacing w:line="400" w:lineRule="atLeast"/>
        <w:ind w:left="420"/>
        <w:rPr>
          <w:rFonts w:asciiTheme="minorEastAsia" w:hAnsiTheme="minorEastAsia"/>
          <w:sz w:val="24"/>
          <w:szCs w:val="24"/>
        </w:rPr>
      </w:pPr>
      <w:r>
        <w:rPr>
          <w:rFonts w:asciiTheme="minorEastAsia" w:hAnsiTheme="minorEastAsia" w:hint="eastAsia"/>
          <w:sz w:val="24"/>
          <w:szCs w:val="24"/>
        </w:rPr>
        <w:t>测量</w:t>
      </w:r>
      <w:r>
        <w:rPr>
          <w:rFonts w:asciiTheme="minorEastAsia" w:hAnsiTheme="minorEastAsia"/>
          <w:sz w:val="24"/>
          <w:szCs w:val="24"/>
        </w:rPr>
        <w:t>数据：</w:t>
      </w:r>
      <w:r w:rsidR="00780433" w:rsidRPr="00AE708E">
        <w:rPr>
          <w:rFonts w:asciiTheme="minorEastAsia" w:hAnsiTheme="minorEastAsia" w:hint="eastAsia"/>
          <w:sz w:val="24"/>
          <w:szCs w:val="24"/>
        </w:rPr>
        <w:t>PM</w:t>
      </w:r>
      <w:r w:rsidR="00780433" w:rsidRPr="00AE708E">
        <w:rPr>
          <w:rFonts w:asciiTheme="minorEastAsia" w:hAnsiTheme="minorEastAsia"/>
          <w:sz w:val="24"/>
          <w:szCs w:val="24"/>
        </w:rPr>
        <w:t>25</w:t>
      </w:r>
      <w:r w:rsidR="00780433" w:rsidRPr="00AE708E">
        <w:rPr>
          <w:rFonts w:asciiTheme="minorEastAsia" w:hAnsiTheme="minorEastAsia" w:hint="eastAsia"/>
          <w:sz w:val="24"/>
          <w:szCs w:val="24"/>
        </w:rPr>
        <w:t>当前值：PM</w:t>
      </w:r>
      <w:r w:rsidR="00780433" w:rsidRPr="00AE708E">
        <w:rPr>
          <w:rFonts w:asciiTheme="minorEastAsia" w:hAnsiTheme="minorEastAsia"/>
          <w:sz w:val="24"/>
          <w:szCs w:val="24"/>
        </w:rPr>
        <w:t>25</w:t>
      </w:r>
      <w:r w:rsidR="00780433" w:rsidRPr="00AE708E">
        <w:rPr>
          <w:rFonts w:asciiTheme="minorEastAsia" w:hAnsiTheme="minorEastAsia" w:hint="eastAsia"/>
          <w:sz w:val="24"/>
          <w:szCs w:val="24"/>
        </w:rPr>
        <w:t>_</w:t>
      </w:r>
      <w:r w:rsidR="00780433" w:rsidRPr="00AE708E">
        <w:rPr>
          <w:rFonts w:asciiTheme="minorEastAsia" w:hAnsiTheme="minorEastAsia"/>
          <w:sz w:val="24"/>
          <w:szCs w:val="24"/>
        </w:rPr>
        <w:t>V</w:t>
      </w:r>
    </w:p>
    <w:p w:rsidR="006F6AB7" w:rsidRDefault="006F6AB7" w:rsidP="006F6AB7">
      <w:pPr>
        <w:spacing w:line="400" w:lineRule="atLeast"/>
        <w:ind w:left="420"/>
        <w:rPr>
          <w:rFonts w:asciiTheme="minorEastAsia" w:hAnsiTheme="minorEastAsia"/>
          <w:sz w:val="24"/>
          <w:szCs w:val="24"/>
        </w:rPr>
      </w:pPr>
      <w:r w:rsidRPr="006F6AB7">
        <w:rPr>
          <w:rFonts w:asciiTheme="minorEastAsia" w:hAnsiTheme="minorEastAsia" w:hint="eastAsia"/>
          <w:sz w:val="24"/>
          <w:szCs w:val="24"/>
        </w:rPr>
        <w:t>在</w:t>
      </w:r>
      <w:r w:rsidRPr="006F6AB7">
        <w:rPr>
          <w:rFonts w:asciiTheme="minorEastAsia" w:hAnsiTheme="minorEastAsia"/>
          <w:sz w:val="24"/>
          <w:szCs w:val="24"/>
        </w:rPr>
        <w:t>上传模式下只发送</w:t>
      </w:r>
      <w:r>
        <w:rPr>
          <w:rFonts w:asciiTheme="minorEastAsia" w:hAnsiTheme="minorEastAsia"/>
          <w:sz w:val="24"/>
          <w:szCs w:val="24"/>
        </w:rPr>
        <w:t>e</w:t>
      </w:r>
      <w:r w:rsidRPr="006F6AB7">
        <w:rPr>
          <w:rFonts w:asciiTheme="minorEastAsia" w:hAnsiTheme="minorEastAsia" w:hint="eastAsia"/>
          <w:sz w:val="24"/>
          <w:szCs w:val="24"/>
        </w:rPr>
        <w:t>）</w:t>
      </w:r>
      <w:r w:rsidRPr="006F6AB7">
        <w:rPr>
          <w:rFonts w:asciiTheme="minorEastAsia" w:hAnsiTheme="minorEastAsia"/>
          <w:sz w:val="24"/>
          <w:szCs w:val="24"/>
        </w:rPr>
        <w:t>项，在调试模式下只发送a)</w:t>
      </w:r>
      <w:r w:rsidRPr="006F6AB7">
        <w:rPr>
          <w:rFonts w:asciiTheme="minorEastAsia" w:hAnsiTheme="minorEastAsia" w:hint="eastAsia"/>
          <w:sz w:val="24"/>
          <w:szCs w:val="24"/>
        </w:rPr>
        <w:t>、</w:t>
      </w:r>
      <w:r w:rsidRPr="006F6AB7">
        <w:rPr>
          <w:rFonts w:asciiTheme="minorEastAsia" w:hAnsiTheme="minorEastAsia"/>
          <w:sz w:val="24"/>
          <w:szCs w:val="24"/>
        </w:rPr>
        <w:t>b)</w:t>
      </w:r>
      <w:r w:rsidRPr="006F6AB7">
        <w:rPr>
          <w:rFonts w:asciiTheme="minorEastAsia" w:hAnsiTheme="minorEastAsia" w:hint="eastAsia"/>
          <w:sz w:val="24"/>
          <w:szCs w:val="24"/>
        </w:rPr>
        <w:t>、</w:t>
      </w:r>
      <w:r w:rsidRPr="006F6AB7">
        <w:rPr>
          <w:rFonts w:asciiTheme="minorEastAsia" w:hAnsiTheme="minorEastAsia"/>
          <w:sz w:val="24"/>
          <w:szCs w:val="24"/>
        </w:rPr>
        <w:t>c)</w:t>
      </w:r>
      <w:r w:rsidRPr="006F6AB7">
        <w:rPr>
          <w:rFonts w:asciiTheme="minorEastAsia" w:hAnsiTheme="minorEastAsia" w:hint="eastAsia"/>
          <w:sz w:val="24"/>
          <w:szCs w:val="24"/>
        </w:rPr>
        <w:t xml:space="preserve"> 、</w:t>
      </w:r>
      <w:r>
        <w:rPr>
          <w:rFonts w:asciiTheme="minorEastAsia" w:hAnsiTheme="minorEastAsia"/>
          <w:sz w:val="24"/>
          <w:szCs w:val="24"/>
        </w:rPr>
        <w:t>d</w:t>
      </w:r>
      <w:r w:rsidRPr="006F6AB7">
        <w:rPr>
          <w:rFonts w:asciiTheme="minorEastAsia" w:hAnsiTheme="minorEastAsia"/>
          <w:sz w:val="24"/>
          <w:szCs w:val="24"/>
        </w:rPr>
        <w:t>)</w:t>
      </w:r>
      <w:r w:rsidRPr="006F6AB7">
        <w:rPr>
          <w:rFonts w:asciiTheme="minorEastAsia" w:hAnsiTheme="minorEastAsia" w:hint="eastAsia"/>
          <w:sz w:val="24"/>
          <w:szCs w:val="24"/>
        </w:rPr>
        <w:t>项</w:t>
      </w:r>
      <w:r w:rsidRPr="006F6AB7">
        <w:rPr>
          <w:rFonts w:asciiTheme="minorEastAsia" w:hAnsiTheme="minorEastAsia"/>
          <w:sz w:val="24"/>
          <w:szCs w:val="24"/>
        </w:rPr>
        <w:t>。</w:t>
      </w:r>
    </w:p>
    <w:p w:rsidR="00A25C8B" w:rsidRPr="006F6AB7" w:rsidRDefault="00A25C8B" w:rsidP="006F6AB7">
      <w:pPr>
        <w:spacing w:line="400" w:lineRule="atLeast"/>
        <w:ind w:left="420"/>
        <w:rPr>
          <w:rFonts w:asciiTheme="minorEastAsia" w:hAnsiTheme="minorEastAsia"/>
          <w:sz w:val="24"/>
          <w:szCs w:val="24"/>
        </w:rPr>
      </w:pPr>
      <w:r>
        <w:rPr>
          <w:rFonts w:asciiTheme="minorEastAsia" w:hAnsiTheme="minorEastAsia" w:hint="eastAsia"/>
          <w:sz w:val="24"/>
          <w:szCs w:val="24"/>
        </w:rPr>
        <w:t>注意</w:t>
      </w:r>
      <w:r>
        <w:rPr>
          <w:rFonts w:asciiTheme="minorEastAsia" w:hAnsiTheme="minorEastAsia"/>
          <w:sz w:val="24"/>
          <w:szCs w:val="24"/>
        </w:rPr>
        <w:t>，pm2.5</w:t>
      </w:r>
      <w:r>
        <w:rPr>
          <w:rFonts w:asciiTheme="minorEastAsia" w:hAnsiTheme="minorEastAsia" w:hint="eastAsia"/>
          <w:sz w:val="24"/>
          <w:szCs w:val="24"/>
        </w:rPr>
        <w:t>的</w:t>
      </w:r>
      <w:r>
        <w:rPr>
          <w:rFonts w:asciiTheme="minorEastAsia" w:hAnsiTheme="minorEastAsia"/>
          <w:sz w:val="24"/>
          <w:szCs w:val="24"/>
        </w:rPr>
        <w:t>单位为ug/m</w:t>
      </w:r>
      <w:r w:rsidRPr="00A25C8B">
        <w:rPr>
          <w:rFonts w:asciiTheme="minorEastAsia" w:hAnsiTheme="minorEastAsia"/>
          <w:sz w:val="24"/>
          <w:szCs w:val="24"/>
          <w:vertAlign w:val="superscript"/>
        </w:rPr>
        <w:t>3</w:t>
      </w:r>
    </w:p>
    <w:p w:rsidR="00637FC8" w:rsidRDefault="00780433" w:rsidP="00637FC8">
      <w:pPr>
        <w:pStyle w:val="a7"/>
        <w:numPr>
          <w:ilvl w:val="0"/>
          <w:numId w:val="16"/>
        </w:numPr>
        <w:ind w:firstLineChars="0"/>
        <w:rPr>
          <w:sz w:val="28"/>
          <w:szCs w:val="28"/>
        </w:rPr>
      </w:pPr>
      <w:r w:rsidRPr="00CD42EC">
        <w:rPr>
          <w:rFonts w:hint="eastAsia"/>
          <w:sz w:val="28"/>
          <w:szCs w:val="28"/>
        </w:rPr>
        <w:t>温湿度</w:t>
      </w:r>
      <w:r w:rsidRPr="00CD42EC">
        <w:rPr>
          <w:sz w:val="28"/>
          <w:szCs w:val="28"/>
        </w:rPr>
        <w:t>数据</w:t>
      </w:r>
    </w:p>
    <w:p w:rsidR="00637FC8" w:rsidRPr="004126A3" w:rsidRDefault="00637FC8" w:rsidP="00637FC8">
      <w:pPr>
        <w:pStyle w:val="a7"/>
        <w:numPr>
          <w:ilvl w:val="1"/>
          <w:numId w:val="16"/>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温度</w:t>
      </w:r>
      <w:r w:rsidRPr="004126A3">
        <w:rPr>
          <w:rFonts w:asciiTheme="minorEastAsia" w:hAnsiTheme="minorEastAsia"/>
          <w:sz w:val="24"/>
          <w:szCs w:val="24"/>
        </w:rPr>
        <w:t>当前值</w:t>
      </w:r>
      <w:r w:rsidRPr="004126A3">
        <w:rPr>
          <w:rFonts w:asciiTheme="minorEastAsia" w:hAnsiTheme="minorEastAsia" w:hint="eastAsia"/>
          <w:sz w:val="24"/>
          <w:szCs w:val="24"/>
        </w:rPr>
        <w:t>：</w:t>
      </w:r>
      <w:r w:rsidRPr="004126A3">
        <w:rPr>
          <w:rFonts w:asciiTheme="minorEastAsia" w:hAnsiTheme="minorEastAsia"/>
          <w:sz w:val="24"/>
          <w:szCs w:val="24"/>
        </w:rPr>
        <w:t>Temp_V</w:t>
      </w:r>
    </w:p>
    <w:p w:rsidR="00637FC8" w:rsidRPr="00637FC8" w:rsidRDefault="00637FC8" w:rsidP="00637FC8">
      <w:pPr>
        <w:pStyle w:val="a7"/>
        <w:numPr>
          <w:ilvl w:val="1"/>
          <w:numId w:val="16"/>
        </w:numPr>
        <w:spacing w:line="400" w:lineRule="atLeast"/>
        <w:ind w:firstLineChars="0"/>
        <w:rPr>
          <w:rFonts w:asciiTheme="minorEastAsia" w:hAnsiTheme="minorEastAsia"/>
          <w:sz w:val="24"/>
          <w:szCs w:val="24"/>
        </w:rPr>
      </w:pPr>
      <w:r w:rsidRPr="004126A3">
        <w:rPr>
          <w:rFonts w:asciiTheme="minorEastAsia" w:hAnsiTheme="minorEastAsia" w:hint="eastAsia"/>
          <w:sz w:val="24"/>
          <w:szCs w:val="24"/>
        </w:rPr>
        <w:t>湿度</w:t>
      </w:r>
      <w:r w:rsidRPr="004126A3">
        <w:rPr>
          <w:rFonts w:asciiTheme="minorEastAsia" w:hAnsiTheme="minorEastAsia"/>
          <w:sz w:val="24"/>
          <w:szCs w:val="24"/>
        </w:rPr>
        <w:t>当前值</w:t>
      </w:r>
      <w:r w:rsidRPr="004126A3">
        <w:rPr>
          <w:rFonts w:asciiTheme="minorEastAsia" w:hAnsiTheme="minorEastAsia" w:hint="eastAsia"/>
          <w:sz w:val="24"/>
          <w:szCs w:val="24"/>
        </w:rPr>
        <w:t>：</w:t>
      </w:r>
      <w:r w:rsidRPr="004126A3">
        <w:rPr>
          <w:rFonts w:asciiTheme="minorEastAsia" w:hAnsiTheme="minorEastAsia"/>
          <w:sz w:val="24"/>
          <w:szCs w:val="24"/>
        </w:rPr>
        <w:t>Humi_V</w:t>
      </w:r>
    </w:p>
    <w:p w:rsidR="00637FC8" w:rsidRDefault="00637FC8" w:rsidP="00CD42EC">
      <w:pPr>
        <w:pStyle w:val="a7"/>
        <w:numPr>
          <w:ilvl w:val="0"/>
          <w:numId w:val="16"/>
        </w:numPr>
        <w:ind w:firstLineChars="0"/>
        <w:rPr>
          <w:sz w:val="28"/>
          <w:szCs w:val="28"/>
        </w:rPr>
      </w:pPr>
      <w:r>
        <w:rPr>
          <w:rFonts w:hint="eastAsia"/>
          <w:sz w:val="28"/>
          <w:szCs w:val="28"/>
        </w:rPr>
        <w:t>固件更新</w:t>
      </w:r>
      <w:r>
        <w:rPr>
          <w:sz w:val="28"/>
          <w:szCs w:val="28"/>
        </w:rPr>
        <w:t>数据</w:t>
      </w:r>
    </w:p>
    <w:p w:rsidR="00A27F10" w:rsidRPr="00A27F10" w:rsidRDefault="00A27F10" w:rsidP="00A27F10">
      <w:pPr>
        <w:pStyle w:val="a7"/>
        <w:widowControl/>
        <w:spacing w:line="400" w:lineRule="atLeast"/>
        <w:ind w:left="357" w:firstLine="480"/>
        <w:jc w:val="left"/>
        <w:rPr>
          <w:rFonts w:asciiTheme="minorEastAsia" w:hAnsiTheme="minorEastAsia"/>
          <w:sz w:val="24"/>
          <w:szCs w:val="24"/>
        </w:rPr>
      </w:pPr>
      <w:r w:rsidRPr="00A27F10">
        <w:rPr>
          <w:rFonts w:asciiTheme="minorEastAsia" w:hAnsiTheme="minorEastAsia" w:hint="eastAsia"/>
          <w:sz w:val="24"/>
          <w:szCs w:val="24"/>
        </w:rPr>
        <w:lastRenderedPageBreak/>
        <w:t>固件更新</w:t>
      </w:r>
      <w:r w:rsidRPr="00A27F10">
        <w:rPr>
          <w:rFonts w:asciiTheme="minorEastAsia" w:hAnsiTheme="minorEastAsia"/>
          <w:sz w:val="24"/>
          <w:szCs w:val="24"/>
        </w:rPr>
        <w:t>操作的数据包比较特殊</w:t>
      </w:r>
      <w:r w:rsidRPr="00A27F10">
        <w:rPr>
          <w:rFonts w:asciiTheme="minorEastAsia" w:hAnsiTheme="minorEastAsia" w:hint="eastAsia"/>
          <w:sz w:val="24"/>
          <w:szCs w:val="24"/>
        </w:rPr>
        <w:t>。</w:t>
      </w:r>
      <w:r w:rsidRPr="00A27F10">
        <w:rPr>
          <w:rFonts w:asciiTheme="minorEastAsia" w:hAnsiTheme="minorEastAsia"/>
          <w:sz w:val="24"/>
          <w:szCs w:val="24"/>
        </w:rPr>
        <w:t>在</w:t>
      </w:r>
      <w:r w:rsidRPr="00A27F10">
        <w:rPr>
          <w:rFonts w:asciiTheme="minorEastAsia" w:hAnsiTheme="minorEastAsia" w:hint="eastAsia"/>
          <w:sz w:val="24"/>
          <w:szCs w:val="24"/>
        </w:rPr>
        <w:t>固件</w:t>
      </w:r>
      <w:r w:rsidRPr="00A27F10">
        <w:rPr>
          <w:rFonts w:asciiTheme="minorEastAsia" w:hAnsiTheme="minorEastAsia"/>
          <w:sz w:val="24"/>
          <w:szCs w:val="24"/>
        </w:rPr>
        <w:t>更新的数据</w:t>
      </w:r>
      <w:r w:rsidRPr="00A27F10">
        <w:rPr>
          <w:rFonts w:asciiTheme="minorEastAsia" w:hAnsiTheme="minorEastAsia" w:hint="eastAsia"/>
          <w:sz w:val="24"/>
          <w:szCs w:val="24"/>
        </w:rPr>
        <w:t>包</w:t>
      </w:r>
      <w:r w:rsidRPr="00A27F10">
        <w:rPr>
          <w:rFonts w:asciiTheme="minorEastAsia" w:hAnsiTheme="minorEastAsia"/>
          <w:sz w:val="24"/>
          <w:szCs w:val="24"/>
        </w:rPr>
        <w:t>中识别项和功能项标准不变，数据项中没有时间</w:t>
      </w:r>
      <w:r w:rsidRPr="00A27F10">
        <w:rPr>
          <w:rFonts w:asciiTheme="minorEastAsia" w:hAnsiTheme="minorEastAsia" w:hint="eastAsia"/>
          <w:sz w:val="24"/>
          <w:szCs w:val="24"/>
        </w:rPr>
        <w:t>项</w:t>
      </w:r>
      <w:r w:rsidRPr="00A27F10">
        <w:rPr>
          <w:rFonts w:asciiTheme="minorEastAsia" w:hAnsiTheme="minorEastAsia"/>
          <w:sz w:val="24"/>
          <w:szCs w:val="24"/>
        </w:rPr>
        <w:t>和其他参数</w:t>
      </w:r>
      <w:r w:rsidRPr="00A27F10">
        <w:rPr>
          <w:rFonts w:asciiTheme="minorEastAsia" w:hAnsiTheme="minorEastAsia" w:hint="eastAsia"/>
          <w:sz w:val="24"/>
          <w:szCs w:val="24"/>
        </w:rPr>
        <w:t>。</w:t>
      </w:r>
      <w:r w:rsidRPr="00A27F10">
        <w:rPr>
          <w:rFonts w:asciiTheme="minorEastAsia" w:hAnsiTheme="minorEastAsia"/>
          <w:sz w:val="24"/>
          <w:szCs w:val="24"/>
        </w:rPr>
        <w:t>更新时</w:t>
      </w:r>
      <w:r w:rsidRPr="00A27F10">
        <w:rPr>
          <w:rFonts w:asciiTheme="minorEastAsia" w:hAnsiTheme="minorEastAsia" w:hint="eastAsia"/>
          <w:sz w:val="24"/>
          <w:szCs w:val="24"/>
        </w:rPr>
        <w:t>，</w:t>
      </w:r>
      <w:r w:rsidRPr="00A27F10">
        <w:rPr>
          <w:rFonts w:asciiTheme="minorEastAsia" w:hAnsiTheme="minorEastAsia"/>
          <w:sz w:val="24"/>
          <w:szCs w:val="24"/>
        </w:rPr>
        <w:t>服务器需要将固件文件分割成</w:t>
      </w:r>
      <w:r w:rsidRPr="00A27F10">
        <w:rPr>
          <w:rFonts w:asciiTheme="minorEastAsia" w:hAnsiTheme="minorEastAsia" w:hint="eastAsia"/>
          <w:sz w:val="24"/>
          <w:szCs w:val="24"/>
        </w:rPr>
        <w:t>长度</w:t>
      </w:r>
      <w:r w:rsidRPr="00A27F10">
        <w:rPr>
          <w:rFonts w:asciiTheme="minorEastAsia" w:hAnsiTheme="minorEastAsia"/>
          <w:sz w:val="24"/>
          <w:szCs w:val="24"/>
        </w:rPr>
        <w:t>为</w:t>
      </w:r>
      <w:r w:rsidRPr="00A27F10">
        <w:rPr>
          <w:rFonts w:asciiTheme="minorEastAsia" w:hAnsiTheme="minorEastAsia" w:hint="eastAsia"/>
          <w:sz w:val="24"/>
          <w:szCs w:val="24"/>
        </w:rPr>
        <w:t>256字节</w:t>
      </w:r>
      <w:r w:rsidRPr="00A27F10">
        <w:rPr>
          <w:rFonts w:asciiTheme="minorEastAsia" w:hAnsiTheme="minorEastAsia"/>
          <w:sz w:val="24"/>
          <w:szCs w:val="24"/>
        </w:rPr>
        <w:t>的数据块</w:t>
      </w:r>
      <w:r w:rsidRPr="00A27F10">
        <w:rPr>
          <w:rFonts w:asciiTheme="minorEastAsia" w:hAnsiTheme="minorEastAsia" w:hint="eastAsia"/>
          <w:sz w:val="24"/>
          <w:szCs w:val="24"/>
        </w:rPr>
        <w:t>（后称</w:t>
      </w:r>
      <w:r w:rsidRPr="00A27F10">
        <w:rPr>
          <w:rFonts w:asciiTheme="minorEastAsia" w:hAnsiTheme="minorEastAsia"/>
          <w:sz w:val="24"/>
          <w:szCs w:val="24"/>
        </w:rPr>
        <w:t>数据块）并按顺序</w:t>
      </w:r>
      <w:r w:rsidRPr="00A27F10">
        <w:rPr>
          <w:rFonts w:asciiTheme="minorEastAsia" w:hAnsiTheme="minorEastAsia" w:hint="eastAsia"/>
          <w:sz w:val="24"/>
          <w:szCs w:val="24"/>
        </w:rPr>
        <w:t>对其</w:t>
      </w:r>
      <w:r w:rsidRPr="00A27F10">
        <w:rPr>
          <w:rFonts w:asciiTheme="minorEastAsia" w:hAnsiTheme="minorEastAsia"/>
          <w:sz w:val="24"/>
          <w:szCs w:val="24"/>
        </w:rPr>
        <w:t>标号</w:t>
      </w:r>
      <w:r w:rsidRPr="00A27F10">
        <w:rPr>
          <w:rFonts w:asciiTheme="minorEastAsia" w:hAnsiTheme="minorEastAsia" w:hint="eastAsia"/>
          <w:sz w:val="24"/>
          <w:szCs w:val="24"/>
        </w:rPr>
        <w:t>（后</w:t>
      </w:r>
      <w:r w:rsidRPr="00A27F10">
        <w:rPr>
          <w:rFonts w:asciiTheme="minorEastAsia" w:hAnsiTheme="minorEastAsia"/>
          <w:sz w:val="24"/>
          <w:szCs w:val="24"/>
        </w:rPr>
        <w:t>称数据块标号）</w:t>
      </w:r>
      <w:r w:rsidRPr="00A27F10">
        <w:rPr>
          <w:rFonts w:asciiTheme="minorEastAsia" w:hAnsiTheme="minorEastAsia" w:hint="eastAsia"/>
          <w:sz w:val="24"/>
          <w:szCs w:val="24"/>
        </w:rPr>
        <w:t>，报文</w:t>
      </w:r>
      <w:r w:rsidRPr="00A27F10">
        <w:rPr>
          <w:rFonts w:asciiTheme="minorEastAsia" w:hAnsiTheme="minorEastAsia"/>
          <w:sz w:val="24"/>
          <w:szCs w:val="24"/>
        </w:rPr>
        <w:t>的数据</w:t>
      </w:r>
      <w:r w:rsidRPr="00A27F10">
        <w:rPr>
          <w:rFonts w:asciiTheme="minorEastAsia" w:hAnsiTheme="minorEastAsia" w:hint="eastAsia"/>
          <w:sz w:val="24"/>
          <w:szCs w:val="24"/>
        </w:rPr>
        <w:t>项</w:t>
      </w:r>
      <w:r w:rsidRPr="00A27F10">
        <w:rPr>
          <w:rFonts w:asciiTheme="minorEastAsia" w:hAnsiTheme="minorEastAsia"/>
          <w:sz w:val="24"/>
          <w:szCs w:val="24"/>
        </w:rPr>
        <w:t>里值包含数据块标号和数据块，</w:t>
      </w:r>
      <w:r w:rsidRPr="00A27F10">
        <w:rPr>
          <w:rFonts w:asciiTheme="minorEastAsia" w:hAnsiTheme="minorEastAsia" w:hint="eastAsia"/>
          <w:sz w:val="24"/>
          <w:szCs w:val="24"/>
        </w:rPr>
        <w:t>并且</w:t>
      </w:r>
      <w:r w:rsidRPr="00A27F10">
        <w:rPr>
          <w:rFonts w:asciiTheme="minorEastAsia" w:hAnsiTheme="minorEastAsia"/>
          <w:sz w:val="24"/>
          <w:szCs w:val="24"/>
        </w:rPr>
        <w:t>数据块以hex数据流的</w:t>
      </w:r>
      <w:r w:rsidRPr="00A27F10">
        <w:rPr>
          <w:rFonts w:asciiTheme="minorEastAsia" w:hAnsiTheme="minorEastAsia" w:hint="eastAsia"/>
          <w:sz w:val="24"/>
          <w:szCs w:val="24"/>
        </w:rPr>
        <w:t>形式</w:t>
      </w:r>
      <w:r w:rsidRPr="00A27F10">
        <w:rPr>
          <w:rFonts w:asciiTheme="minorEastAsia" w:hAnsiTheme="minorEastAsia"/>
          <w:sz w:val="24"/>
          <w:szCs w:val="24"/>
        </w:rPr>
        <w:t>给出</w:t>
      </w:r>
      <w:r w:rsidRPr="00A27F10">
        <w:rPr>
          <w:rFonts w:asciiTheme="minorEastAsia" w:hAnsiTheme="minorEastAsia" w:hint="eastAsia"/>
          <w:sz w:val="24"/>
          <w:szCs w:val="24"/>
        </w:rPr>
        <w:t>。</w:t>
      </w:r>
    </w:p>
    <w:p w:rsidR="00A27F10" w:rsidRPr="00AE708E" w:rsidRDefault="00A27F10" w:rsidP="00A27F10">
      <w:pPr>
        <w:pStyle w:val="a7"/>
        <w:numPr>
          <w:ilvl w:val="1"/>
          <w:numId w:val="16"/>
        </w:numPr>
        <w:ind w:firstLineChars="0"/>
        <w:rPr>
          <w:rFonts w:asciiTheme="minorEastAsia" w:hAnsiTheme="minorEastAsia"/>
          <w:sz w:val="24"/>
          <w:szCs w:val="24"/>
        </w:rPr>
      </w:pPr>
      <w:r w:rsidRPr="00AE708E">
        <w:rPr>
          <w:rFonts w:asciiTheme="minorEastAsia" w:hAnsiTheme="minorEastAsia" w:hint="eastAsia"/>
          <w:sz w:val="24"/>
          <w:szCs w:val="24"/>
        </w:rPr>
        <w:t>数据块标号</w:t>
      </w:r>
      <w:r w:rsidRPr="00AE708E">
        <w:rPr>
          <w:rFonts w:asciiTheme="minorEastAsia" w:hAnsiTheme="minorEastAsia"/>
          <w:sz w:val="24"/>
          <w:szCs w:val="24"/>
        </w:rPr>
        <w:t>：Dat_num</w:t>
      </w:r>
    </w:p>
    <w:p w:rsidR="008F6292" w:rsidRPr="00AE708E" w:rsidRDefault="00A27F10" w:rsidP="00AE708E">
      <w:pPr>
        <w:pStyle w:val="a7"/>
        <w:numPr>
          <w:ilvl w:val="1"/>
          <w:numId w:val="16"/>
        </w:numPr>
        <w:ind w:firstLineChars="0"/>
        <w:rPr>
          <w:rFonts w:asciiTheme="minorEastAsia" w:hAnsiTheme="minorEastAsia"/>
          <w:sz w:val="24"/>
          <w:szCs w:val="24"/>
        </w:rPr>
      </w:pPr>
      <w:r w:rsidRPr="00AE708E">
        <w:rPr>
          <w:rFonts w:asciiTheme="minorEastAsia" w:hAnsiTheme="minorEastAsia" w:hint="eastAsia"/>
          <w:sz w:val="24"/>
          <w:szCs w:val="24"/>
        </w:rPr>
        <w:t>数据块</w:t>
      </w:r>
      <w:r w:rsidRPr="00AE708E">
        <w:rPr>
          <w:rFonts w:asciiTheme="minorEastAsia" w:hAnsiTheme="minorEastAsia"/>
          <w:sz w:val="24"/>
          <w:szCs w:val="24"/>
        </w:rPr>
        <w:t>：Data</w:t>
      </w:r>
    </w:p>
    <w:p w:rsidR="003F23D0" w:rsidRDefault="003F23D0" w:rsidP="003F23D0">
      <w:pPr>
        <w:pStyle w:val="2"/>
        <w:numPr>
          <w:ilvl w:val="0"/>
          <w:numId w:val="1"/>
        </w:numPr>
      </w:pPr>
    </w:p>
    <w:p w:rsidR="003F23D0" w:rsidRPr="003F1BFB" w:rsidRDefault="003F23D0" w:rsidP="003F1BFB">
      <w:pPr>
        <w:pStyle w:val="a7"/>
        <w:numPr>
          <w:ilvl w:val="0"/>
          <w:numId w:val="17"/>
        </w:numPr>
        <w:ind w:firstLineChars="0"/>
        <w:rPr>
          <w:sz w:val="28"/>
          <w:szCs w:val="28"/>
        </w:rPr>
      </w:pPr>
      <w:r w:rsidRPr="003F1BFB">
        <w:rPr>
          <w:rFonts w:hint="eastAsia"/>
          <w:sz w:val="28"/>
          <w:szCs w:val="28"/>
        </w:rPr>
        <w:t>通信</w:t>
      </w:r>
      <w:r w:rsidRPr="003F1BFB">
        <w:rPr>
          <w:sz w:val="28"/>
          <w:szCs w:val="28"/>
        </w:rPr>
        <w:t>模式</w:t>
      </w:r>
    </w:p>
    <w:p w:rsidR="003F23D0" w:rsidRDefault="003F23D0" w:rsidP="0026684E">
      <w:pPr>
        <w:pStyle w:val="a7"/>
        <w:spacing w:line="400" w:lineRule="atLeast"/>
        <w:ind w:left="357" w:firstLine="480"/>
        <w:rPr>
          <w:rFonts w:asciiTheme="minorEastAsia" w:hAnsiTheme="minorEastAsia"/>
          <w:sz w:val="24"/>
          <w:szCs w:val="24"/>
        </w:rPr>
      </w:pPr>
      <w:r>
        <w:rPr>
          <w:rFonts w:asciiTheme="minorEastAsia" w:hAnsiTheme="minorEastAsia" w:hint="eastAsia"/>
          <w:sz w:val="24"/>
          <w:szCs w:val="24"/>
        </w:rPr>
        <w:t>在仪器</w:t>
      </w:r>
      <w:r>
        <w:rPr>
          <w:rFonts w:asciiTheme="minorEastAsia" w:hAnsiTheme="minorEastAsia"/>
          <w:sz w:val="24"/>
          <w:szCs w:val="24"/>
        </w:rPr>
        <w:t>与服务器通信的过程中，分为两种模式</w:t>
      </w:r>
      <w:r>
        <w:rPr>
          <w:rFonts w:asciiTheme="minorEastAsia" w:hAnsiTheme="minorEastAsia" w:hint="eastAsia"/>
          <w:sz w:val="24"/>
          <w:szCs w:val="24"/>
        </w:rPr>
        <w:t>：</w:t>
      </w:r>
      <w:r w:rsidRPr="00CE3663">
        <w:rPr>
          <w:rFonts w:asciiTheme="minorEastAsia" w:hAnsiTheme="minorEastAsia"/>
          <w:b/>
          <w:sz w:val="24"/>
          <w:szCs w:val="24"/>
        </w:rPr>
        <w:t>上传模式</w:t>
      </w:r>
      <w:r>
        <w:rPr>
          <w:rFonts w:asciiTheme="minorEastAsia" w:hAnsiTheme="minorEastAsia"/>
          <w:sz w:val="24"/>
          <w:szCs w:val="24"/>
        </w:rPr>
        <w:t>和</w:t>
      </w:r>
      <w:r w:rsidRPr="00CE3663">
        <w:rPr>
          <w:rFonts w:asciiTheme="minorEastAsia" w:hAnsiTheme="minorEastAsia"/>
          <w:b/>
          <w:sz w:val="24"/>
          <w:szCs w:val="24"/>
        </w:rPr>
        <w:t>调试模式</w:t>
      </w:r>
      <w:r>
        <w:rPr>
          <w:rFonts w:asciiTheme="minorEastAsia" w:hAnsiTheme="minorEastAsia"/>
          <w:sz w:val="24"/>
          <w:szCs w:val="24"/>
        </w:rPr>
        <w:t>。</w:t>
      </w:r>
    </w:p>
    <w:p w:rsidR="002201AD" w:rsidRPr="002201AD" w:rsidRDefault="003F23D0" w:rsidP="0026684E">
      <w:pPr>
        <w:pStyle w:val="a7"/>
        <w:spacing w:line="400" w:lineRule="atLeast"/>
        <w:ind w:left="357" w:firstLine="482"/>
        <w:rPr>
          <w:rFonts w:asciiTheme="minorEastAsia" w:hAnsiTheme="minorEastAsia"/>
          <w:sz w:val="24"/>
          <w:szCs w:val="24"/>
        </w:rPr>
      </w:pPr>
      <w:r w:rsidRPr="00CE3663">
        <w:rPr>
          <w:rFonts w:asciiTheme="minorEastAsia" w:hAnsiTheme="minorEastAsia" w:hint="eastAsia"/>
          <w:b/>
          <w:sz w:val="24"/>
          <w:szCs w:val="24"/>
        </w:rPr>
        <w:t>上传</w:t>
      </w:r>
      <w:r w:rsidRPr="00CE3663">
        <w:rPr>
          <w:rFonts w:asciiTheme="minorEastAsia" w:hAnsiTheme="minorEastAsia"/>
          <w:b/>
          <w:sz w:val="24"/>
          <w:szCs w:val="24"/>
        </w:rPr>
        <w:t>模式</w:t>
      </w:r>
      <w:r>
        <w:rPr>
          <w:rFonts w:asciiTheme="minorEastAsia" w:hAnsiTheme="minorEastAsia" w:hint="eastAsia"/>
          <w:sz w:val="24"/>
          <w:szCs w:val="24"/>
        </w:rPr>
        <w:t>：</w:t>
      </w:r>
      <w:r w:rsidR="00854A24">
        <w:rPr>
          <w:rFonts w:asciiTheme="minorEastAsia" w:hAnsiTheme="minorEastAsia" w:hint="eastAsia"/>
          <w:sz w:val="24"/>
          <w:szCs w:val="24"/>
        </w:rPr>
        <w:t>上传</w:t>
      </w:r>
      <w:r w:rsidR="00854A24">
        <w:rPr>
          <w:rFonts w:asciiTheme="minorEastAsia" w:hAnsiTheme="minorEastAsia"/>
          <w:sz w:val="24"/>
          <w:szCs w:val="24"/>
        </w:rPr>
        <w:t>模式下仪器</w:t>
      </w:r>
      <w:r w:rsidR="00854A24">
        <w:rPr>
          <w:rFonts w:asciiTheme="minorEastAsia" w:hAnsiTheme="minorEastAsia" w:hint="eastAsia"/>
          <w:sz w:val="24"/>
          <w:szCs w:val="24"/>
        </w:rPr>
        <w:t>有两个</w:t>
      </w:r>
      <w:r w:rsidR="00854A24">
        <w:rPr>
          <w:rFonts w:asciiTheme="minorEastAsia" w:hAnsiTheme="minorEastAsia"/>
          <w:sz w:val="24"/>
          <w:szCs w:val="24"/>
        </w:rPr>
        <w:t>任务，第一是将测量数据</w:t>
      </w:r>
      <w:r w:rsidR="002201AD">
        <w:rPr>
          <w:rFonts w:asciiTheme="minorEastAsia" w:hAnsiTheme="minorEastAsia" w:hint="eastAsia"/>
          <w:sz w:val="24"/>
          <w:szCs w:val="24"/>
        </w:rPr>
        <w:t>自动</w:t>
      </w:r>
      <w:r w:rsidR="002201AD">
        <w:rPr>
          <w:rFonts w:asciiTheme="minorEastAsia" w:hAnsiTheme="minorEastAsia"/>
          <w:sz w:val="24"/>
          <w:szCs w:val="24"/>
        </w:rPr>
        <w:t>以每</w:t>
      </w:r>
      <w:r w:rsidR="002201AD">
        <w:rPr>
          <w:rFonts w:asciiTheme="minorEastAsia" w:hAnsiTheme="minorEastAsia" w:hint="eastAsia"/>
          <w:sz w:val="24"/>
          <w:szCs w:val="24"/>
        </w:rPr>
        <w:t>10分钟</w:t>
      </w:r>
      <w:r w:rsidR="002201AD">
        <w:rPr>
          <w:rFonts w:asciiTheme="minorEastAsia" w:hAnsiTheme="minorEastAsia"/>
          <w:sz w:val="24"/>
          <w:szCs w:val="24"/>
        </w:rPr>
        <w:t>一次的频率上传到服务器</w:t>
      </w:r>
      <w:r w:rsidR="002201AD">
        <w:rPr>
          <w:rFonts w:asciiTheme="minorEastAsia" w:hAnsiTheme="minorEastAsia" w:hint="eastAsia"/>
          <w:sz w:val="24"/>
          <w:szCs w:val="24"/>
        </w:rPr>
        <w:t>，</w:t>
      </w:r>
      <w:r w:rsidR="002201AD">
        <w:rPr>
          <w:rFonts w:asciiTheme="minorEastAsia" w:hAnsiTheme="minorEastAsia"/>
          <w:sz w:val="24"/>
          <w:szCs w:val="24"/>
        </w:rPr>
        <w:t>此过程服务器不需要</w:t>
      </w:r>
      <w:r w:rsidR="002201AD">
        <w:rPr>
          <w:rFonts w:asciiTheme="minorEastAsia" w:hAnsiTheme="minorEastAsia" w:hint="eastAsia"/>
          <w:sz w:val="24"/>
          <w:szCs w:val="24"/>
        </w:rPr>
        <w:t>对</w:t>
      </w:r>
      <w:r w:rsidR="002201AD">
        <w:rPr>
          <w:rFonts w:asciiTheme="minorEastAsia" w:hAnsiTheme="minorEastAsia"/>
          <w:sz w:val="24"/>
          <w:szCs w:val="24"/>
        </w:rPr>
        <w:t>仪器进行响应</w:t>
      </w:r>
      <w:r w:rsidR="002201AD">
        <w:rPr>
          <w:rFonts w:asciiTheme="minorEastAsia" w:hAnsiTheme="minorEastAsia" w:hint="eastAsia"/>
          <w:sz w:val="24"/>
          <w:szCs w:val="24"/>
        </w:rPr>
        <w:t>；</w:t>
      </w:r>
      <w:r w:rsidR="002201AD">
        <w:rPr>
          <w:rFonts w:asciiTheme="minorEastAsia" w:hAnsiTheme="minorEastAsia"/>
          <w:sz w:val="24"/>
          <w:szCs w:val="24"/>
        </w:rPr>
        <w:t>第二是</w:t>
      </w:r>
      <w:r w:rsidR="002201AD">
        <w:rPr>
          <w:rFonts w:asciiTheme="minorEastAsia" w:hAnsiTheme="minorEastAsia" w:hint="eastAsia"/>
          <w:sz w:val="24"/>
          <w:szCs w:val="24"/>
        </w:rPr>
        <w:t>仪器</w:t>
      </w:r>
      <w:r w:rsidR="002201AD">
        <w:rPr>
          <w:rFonts w:asciiTheme="minorEastAsia" w:hAnsiTheme="minorEastAsia"/>
          <w:sz w:val="24"/>
          <w:szCs w:val="24"/>
        </w:rPr>
        <w:t>执行校准操作，服务器可以</w:t>
      </w:r>
      <w:r w:rsidR="002201AD">
        <w:rPr>
          <w:rFonts w:asciiTheme="minorEastAsia" w:hAnsiTheme="minorEastAsia" w:hint="eastAsia"/>
          <w:sz w:val="24"/>
          <w:szCs w:val="24"/>
        </w:rPr>
        <w:t>通过</w:t>
      </w:r>
      <w:r w:rsidR="002201AD">
        <w:rPr>
          <w:rFonts w:asciiTheme="minorEastAsia" w:hAnsiTheme="minorEastAsia"/>
          <w:sz w:val="24"/>
          <w:szCs w:val="24"/>
        </w:rPr>
        <w:t>校准命令来操作仪器自动校准，在整个校准过程中，测量数据</w:t>
      </w:r>
      <w:r w:rsidR="002201AD">
        <w:rPr>
          <w:rFonts w:asciiTheme="minorEastAsia" w:hAnsiTheme="minorEastAsia" w:hint="eastAsia"/>
          <w:sz w:val="24"/>
          <w:szCs w:val="24"/>
        </w:rPr>
        <w:t>一直</w:t>
      </w:r>
      <w:r w:rsidR="002201AD">
        <w:rPr>
          <w:rFonts w:asciiTheme="minorEastAsia" w:hAnsiTheme="minorEastAsia"/>
          <w:sz w:val="24"/>
          <w:szCs w:val="24"/>
        </w:rPr>
        <w:t>上传给</w:t>
      </w:r>
      <w:r w:rsidR="002201AD">
        <w:rPr>
          <w:rFonts w:asciiTheme="minorEastAsia" w:hAnsiTheme="minorEastAsia" w:hint="eastAsia"/>
          <w:sz w:val="24"/>
          <w:szCs w:val="24"/>
        </w:rPr>
        <w:t>服务器</w:t>
      </w:r>
      <w:r w:rsidR="002201AD">
        <w:rPr>
          <w:rFonts w:asciiTheme="minorEastAsia" w:hAnsiTheme="minorEastAsia"/>
          <w:sz w:val="24"/>
          <w:szCs w:val="24"/>
        </w:rPr>
        <w:t>，</w:t>
      </w:r>
      <w:r w:rsidR="002201AD">
        <w:rPr>
          <w:rFonts w:asciiTheme="minorEastAsia" w:hAnsiTheme="minorEastAsia" w:hint="eastAsia"/>
          <w:sz w:val="24"/>
          <w:szCs w:val="24"/>
        </w:rPr>
        <w:t>校准</w:t>
      </w:r>
      <w:r w:rsidR="002201AD">
        <w:rPr>
          <w:rFonts w:asciiTheme="minorEastAsia" w:hAnsiTheme="minorEastAsia"/>
          <w:sz w:val="24"/>
          <w:szCs w:val="24"/>
        </w:rPr>
        <w:t>过程键通信流程图。</w:t>
      </w:r>
      <w:r w:rsidR="002201AD">
        <w:rPr>
          <w:rFonts w:asciiTheme="minorEastAsia" w:hAnsiTheme="minorEastAsia" w:hint="eastAsia"/>
          <w:sz w:val="24"/>
          <w:szCs w:val="24"/>
        </w:rPr>
        <w:t>在</w:t>
      </w:r>
      <w:r w:rsidR="002201AD">
        <w:rPr>
          <w:rFonts w:asciiTheme="minorEastAsia" w:hAnsiTheme="minorEastAsia"/>
          <w:sz w:val="24"/>
          <w:szCs w:val="24"/>
        </w:rPr>
        <w:t>上传模式下</w:t>
      </w:r>
      <w:r w:rsidR="002201AD">
        <w:rPr>
          <w:rFonts w:asciiTheme="minorEastAsia" w:hAnsiTheme="minorEastAsia" w:hint="eastAsia"/>
          <w:sz w:val="24"/>
          <w:szCs w:val="24"/>
        </w:rPr>
        <w:t>服务器</w:t>
      </w:r>
      <w:r w:rsidR="002201AD">
        <w:rPr>
          <w:rFonts w:asciiTheme="minorEastAsia" w:hAnsiTheme="minorEastAsia"/>
          <w:sz w:val="24"/>
          <w:szCs w:val="24"/>
        </w:rPr>
        <w:t>发送任何调试模式的命令都会结束上传模式，在调试完成时，服务器通过</w:t>
      </w:r>
      <w:r w:rsidR="002201AD" w:rsidRPr="004126A3">
        <w:rPr>
          <w:rFonts w:asciiTheme="minorEastAsia" w:hAnsiTheme="minorEastAsia" w:hint="eastAsia"/>
          <w:sz w:val="24"/>
          <w:szCs w:val="24"/>
        </w:rPr>
        <w:t>设备</w:t>
      </w:r>
      <w:r w:rsidR="002201AD" w:rsidRPr="004126A3">
        <w:rPr>
          <w:rFonts w:asciiTheme="minorEastAsia" w:hAnsiTheme="minorEastAsia"/>
          <w:sz w:val="24"/>
          <w:szCs w:val="24"/>
        </w:rPr>
        <w:t>上传</w:t>
      </w:r>
      <w:r w:rsidR="002201AD" w:rsidRPr="004126A3">
        <w:rPr>
          <w:rFonts w:asciiTheme="minorEastAsia" w:hAnsiTheme="minorEastAsia" w:hint="eastAsia"/>
          <w:sz w:val="24"/>
          <w:szCs w:val="24"/>
        </w:rPr>
        <w:t>数据</w:t>
      </w:r>
      <w:r w:rsidR="002201AD">
        <w:rPr>
          <w:rFonts w:asciiTheme="minorEastAsia" w:hAnsiTheme="minorEastAsia" w:hint="eastAsia"/>
          <w:sz w:val="24"/>
          <w:szCs w:val="24"/>
        </w:rPr>
        <w:t>命令（</w:t>
      </w:r>
      <w:r w:rsidR="002201AD" w:rsidRPr="004126A3">
        <w:rPr>
          <w:rFonts w:asciiTheme="minorEastAsia" w:hAnsiTheme="minorEastAsia"/>
          <w:sz w:val="24"/>
          <w:szCs w:val="24"/>
        </w:rPr>
        <w:t>Dev_Dat_</w:t>
      </w:r>
      <w:r w:rsidR="002201AD">
        <w:rPr>
          <w:rFonts w:asciiTheme="minorEastAsia" w:hAnsiTheme="minorEastAsia"/>
          <w:sz w:val="24"/>
          <w:szCs w:val="24"/>
        </w:rPr>
        <w:t>Get</w:t>
      </w:r>
      <w:r w:rsidR="002201AD">
        <w:rPr>
          <w:rFonts w:asciiTheme="minorEastAsia" w:hAnsiTheme="minorEastAsia" w:hint="eastAsia"/>
          <w:sz w:val="24"/>
          <w:szCs w:val="24"/>
        </w:rPr>
        <w:t>）使</w:t>
      </w:r>
      <w:r w:rsidR="002201AD">
        <w:rPr>
          <w:rFonts w:asciiTheme="minorEastAsia" w:hAnsiTheme="minorEastAsia"/>
          <w:sz w:val="24"/>
          <w:szCs w:val="24"/>
        </w:rPr>
        <w:t>仪器回到上传模式。</w:t>
      </w:r>
      <w:r w:rsidR="0026684E">
        <w:rPr>
          <w:rFonts w:asciiTheme="minorEastAsia" w:hAnsiTheme="minorEastAsia" w:hint="eastAsia"/>
          <w:sz w:val="24"/>
          <w:szCs w:val="24"/>
        </w:rPr>
        <w:t>在</w:t>
      </w:r>
      <w:r w:rsidR="0026684E">
        <w:rPr>
          <w:rFonts w:asciiTheme="minorEastAsia" w:hAnsiTheme="minorEastAsia"/>
          <w:sz w:val="24"/>
          <w:szCs w:val="24"/>
        </w:rPr>
        <w:t>上传模式下，</w:t>
      </w:r>
      <w:r w:rsidR="0026684E">
        <w:rPr>
          <w:rFonts w:asciiTheme="minorEastAsia" w:hAnsiTheme="minorEastAsia" w:hint="eastAsia"/>
          <w:sz w:val="24"/>
          <w:szCs w:val="24"/>
        </w:rPr>
        <w:t>通信</w:t>
      </w:r>
      <w:r w:rsidR="0026684E">
        <w:rPr>
          <w:rFonts w:asciiTheme="minorEastAsia" w:hAnsiTheme="minorEastAsia"/>
          <w:sz w:val="24"/>
          <w:szCs w:val="24"/>
        </w:rPr>
        <w:t>上行的数据包种数据项只包含测量数据，没有配置参数</w:t>
      </w:r>
      <w:r w:rsidR="0026684E">
        <w:rPr>
          <w:rFonts w:asciiTheme="minorEastAsia" w:hAnsiTheme="minorEastAsia" w:hint="eastAsia"/>
          <w:sz w:val="24"/>
          <w:szCs w:val="24"/>
        </w:rPr>
        <w:t>。</w:t>
      </w:r>
    </w:p>
    <w:p w:rsidR="003F23D0" w:rsidRDefault="003F23D0" w:rsidP="0026684E">
      <w:pPr>
        <w:pStyle w:val="a7"/>
        <w:spacing w:line="400" w:lineRule="atLeast"/>
        <w:ind w:left="357" w:firstLine="482"/>
        <w:rPr>
          <w:rFonts w:asciiTheme="minorEastAsia" w:hAnsiTheme="minorEastAsia"/>
          <w:sz w:val="24"/>
          <w:szCs w:val="24"/>
        </w:rPr>
      </w:pPr>
      <w:r w:rsidRPr="00CE3663">
        <w:rPr>
          <w:rFonts w:asciiTheme="minorEastAsia" w:hAnsiTheme="minorEastAsia" w:hint="eastAsia"/>
          <w:b/>
          <w:sz w:val="24"/>
          <w:szCs w:val="24"/>
        </w:rPr>
        <w:t>调试</w:t>
      </w:r>
      <w:r w:rsidRPr="00CE3663">
        <w:rPr>
          <w:rFonts w:asciiTheme="minorEastAsia" w:hAnsiTheme="minorEastAsia"/>
          <w:b/>
          <w:sz w:val="24"/>
          <w:szCs w:val="24"/>
        </w:rPr>
        <w:t>模式</w:t>
      </w:r>
      <w:r>
        <w:rPr>
          <w:rFonts w:asciiTheme="minorEastAsia" w:hAnsiTheme="minorEastAsia"/>
          <w:sz w:val="24"/>
          <w:szCs w:val="24"/>
        </w:rPr>
        <w:t>：</w:t>
      </w:r>
      <w:r w:rsidR="0026684E">
        <w:rPr>
          <w:rFonts w:asciiTheme="minorEastAsia" w:hAnsiTheme="minorEastAsia" w:hint="eastAsia"/>
          <w:sz w:val="24"/>
          <w:szCs w:val="24"/>
        </w:rPr>
        <w:t>调试</w:t>
      </w:r>
      <w:r>
        <w:rPr>
          <w:rFonts w:asciiTheme="minorEastAsia" w:hAnsiTheme="minorEastAsia"/>
          <w:sz w:val="24"/>
          <w:szCs w:val="24"/>
        </w:rPr>
        <w:t>模式主要针对厂家和管理这对仪器的</w:t>
      </w:r>
      <w:r>
        <w:rPr>
          <w:rFonts w:asciiTheme="minorEastAsia" w:hAnsiTheme="minorEastAsia" w:hint="eastAsia"/>
          <w:sz w:val="24"/>
          <w:szCs w:val="24"/>
        </w:rPr>
        <w:t>调校</w:t>
      </w:r>
      <w:r>
        <w:rPr>
          <w:rFonts w:asciiTheme="minorEastAsia" w:hAnsiTheme="minorEastAsia"/>
          <w:sz w:val="24"/>
          <w:szCs w:val="24"/>
        </w:rPr>
        <w:t>工作而设立的接口。</w:t>
      </w:r>
      <w:r w:rsidR="00E82743">
        <w:rPr>
          <w:rFonts w:asciiTheme="minorEastAsia" w:hAnsiTheme="minorEastAsia" w:hint="eastAsia"/>
          <w:sz w:val="24"/>
          <w:szCs w:val="24"/>
        </w:rPr>
        <w:t>在所有</w:t>
      </w:r>
      <w:r w:rsidR="00E82743">
        <w:rPr>
          <w:rFonts w:asciiTheme="minorEastAsia" w:hAnsiTheme="minorEastAsia"/>
          <w:sz w:val="24"/>
          <w:szCs w:val="24"/>
        </w:rPr>
        <w:t>两种模式下，</w:t>
      </w:r>
      <w:r w:rsidR="00E82743">
        <w:rPr>
          <w:rFonts w:asciiTheme="minorEastAsia" w:hAnsiTheme="minorEastAsia" w:hint="eastAsia"/>
          <w:sz w:val="24"/>
          <w:szCs w:val="24"/>
        </w:rPr>
        <w:t>服务器</w:t>
      </w:r>
      <w:r w:rsidR="00E82743">
        <w:rPr>
          <w:rFonts w:asciiTheme="minorEastAsia" w:hAnsiTheme="minorEastAsia"/>
          <w:sz w:val="24"/>
          <w:szCs w:val="24"/>
        </w:rPr>
        <w:t>发送调试模式指令，</w:t>
      </w:r>
      <w:r w:rsidR="00E82743">
        <w:rPr>
          <w:rFonts w:asciiTheme="minorEastAsia" w:hAnsiTheme="minorEastAsia" w:hint="eastAsia"/>
          <w:sz w:val="24"/>
          <w:szCs w:val="24"/>
        </w:rPr>
        <w:t>会</w:t>
      </w:r>
      <w:r w:rsidR="00E82743">
        <w:rPr>
          <w:rFonts w:asciiTheme="minorEastAsia" w:hAnsiTheme="minorEastAsia"/>
          <w:sz w:val="24"/>
          <w:szCs w:val="24"/>
        </w:rPr>
        <w:t>启动</w:t>
      </w:r>
      <w:r w:rsidR="00E82743">
        <w:rPr>
          <w:rFonts w:asciiTheme="minorEastAsia" w:hAnsiTheme="minorEastAsia" w:hint="eastAsia"/>
          <w:sz w:val="24"/>
          <w:szCs w:val="24"/>
        </w:rPr>
        <w:t>服务器</w:t>
      </w:r>
      <w:r w:rsidR="00E82743">
        <w:rPr>
          <w:rFonts w:asciiTheme="minorEastAsia" w:hAnsiTheme="minorEastAsia"/>
          <w:sz w:val="24"/>
          <w:szCs w:val="24"/>
        </w:rPr>
        <w:t>和仪器之间</w:t>
      </w:r>
      <w:r w:rsidR="00E82743">
        <w:rPr>
          <w:rFonts w:asciiTheme="minorEastAsia" w:hAnsiTheme="minorEastAsia" w:hint="eastAsia"/>
          <w:sz w:val="24"/>
          <w:szCs w:val="24"/>
        </w:rPr>
        <w:t>的交互</w:t>
      </w:r>
      <w:r w:rsidR="00E82743">
        <w:rPr>
          <w:rFonts w:asciiTheme="minorEastAsia" w:hAnsiTheme="minorEastAsia"/>
          <w:sz w:val="24"/>
          <w:szCs w:val="24"/>
        </w:rPr>
        <w:t>过程，在交互过程中不能发送新的调试指令</w:t>
      </w:r>
      <w:r>
        <w:rPr>
          <w:rFonts w:asciiTheme="minorEastAsia" w:hAnsiTheme="minorEastAsia"/>
          <w:sz w:val="24"/>
          <w:szCs w:val="24"/>
        </w:rPr>
        <w:t>。</w:t>
      </w:r>
      <w:r w:rsidR="00E82743">
        <w:rPr>
          <w:rFonts w:asciiTheme="minorEastAsia" w:hAnsiTheme="minorEastAsia" w:hint="eastAsia"/>
          <w:sz w:val="24"/>
          <w:szCs w:val="24"/>
        </w:rPr>
        <w:t>在调试模式</w:t>
      </w:r>
      <w:r w:rsidR="00E82743">
        <w:rPr>
          <w:rFonts w:asciiTheme="minorEastAsia" w:hAnsiTheme="minorEastAsia"/>
          <w:sz w:val="24"/>
          <w:szCs w:val="24"/>
        </w:rPr>
        <w:t>下仪器</w:t>
      </w:r>
      <w:r w:rsidR="0026684E">
        <w:rPr>
          <w:rFonts w:asciiTheme="minorEastAsia" w:hAnsiTheme="minorEastAsia" w:hint="eastAsia"/>
          <w:sz w:val="24"/>
          <w:szCs w:val="24"/>
        </w:rPr>
        <w:t>停止</w:t>
      </w:r>
      <w:r w:rsidR="00E82743">
        <w:rPr>
          <w:rFonts w:asciiTheme="minorEastAsia" w:hAnsiTheme="minorEastAsia"/>
          <w:sz w:val="24"/>
          <w:szCs w:val="24"/>
        </w:rPr>
        <w:t>上传测量数据，数据包种的数据项只包含仪器的配置参数</w:t>
      </w:r>
      <w:r w:rsidR="00E82743">
        <w:rPr>
          <w:rFonts w:asciiTheme="minorEastAsia" w:hAnsiTheme="minorEastAsia" w:hint="eastAsia"/>
          <w:sz w:val="24"/>
          <w:szCs w:val="24"/>
        </w:rPr>
        <w:t>。</w:t>
      </w:r>
    </w:p>
    <w:p w:rsidR="001A2B26" w:rsidRPr="001A2B26" w:rsidRDefault="001A2B26" w:rsidP="0026684E">
      <w:pPr>
        <w:pStyle w:val="a7"/>
        <w:spacing w:line="400" w:lineRule="atLeast"/>
        <w:ind w:left="357" w:firstLine="480"/>
        <w:rPr>
          <w:rFonts w:asciiTheme="minorEastAsia" w:hAnsiTheme="minorEastAsia"/>
          <w:sz w:val="24"/>
          <w:szCs w:val="24"/>
        </w:rPr>
      </w:pPr>
      <w:r w:rsidRPr="001A2B26">
        <w:rPr>
          <w:rFonts w:asciiTheme="minorEastAsia" w:hAnsiTheme="minorEastAsia" w:hint="eastAsia"/>
          <w:sz w:val="24"/>
          <w:szCs w:val="24"/>
        </w:rPr>
        <w:t>两种模式</w:t>
      </w:r>
      <w:r w:rsidRPr="001A2B26">
        <w:rPr>
          <w:rFonts w:asciiTheme="minorEastAsia" w:hAnsiTheme="minorEastAsia"/>
          <w:sz w:val="24"/>
          <w:szCs w:val="24"/>
        </w:rPr>
        <w:t>对应的命令</w:t>
      </w:r>
      <w:r w:rsidRPr="001A2B26">
        <w:rPr>
          <w:rFonts w:asciiTheme="minorEastAsia" w:hAnsiTheme="minorEastAsia" w:hint="eastAsia"/>
          <w:sz w:val="24"/>
          <w:szCs w:val="24"/>
        </w:rPr>
        <w:t>码</w:t>
      </w:r>
      <w:r w:rsidRPr="001A2B26">
        <w:rPr>
          <w:rFonts w:asciiTheme="minorEastAsia" w:hAnsiTheme="minorEastAsia"/>
          <w:sz w:val="24"/>
          <w:szCs w:val="24"/>
        </w:rPr>
        <w:t>和状态码如下：</w:t>
      </w:r>
    </w:p>
    <w:p w:rsidR="001A2B26" w:rsidRPr="001A2B26" w:rsidRDefault="001A2B26" w:rsidP="001A2B26">
      <w:pPr>
        <w:pStyle w:val="a7"/>
        <w:spacing w:line="400" w:lineRule="atLeast"/>
        <w:ind w:firstLine="480"/>
        <w:jc w:val="center"/>
        <w:rPr>
          <w:rFonts w:asciiTheme="minorEastAsia" w:hAnsiTheme="minorEastAsia"/>
          <w:sz w:val="24"/>
          <w:szCs w:val="24"/>
        </w:rPr>
      </w:pPr>
      <w:r>
        <w:rPr>
          <w:rFonts w:asciiTheme="minorEastAsia" w:hAnsiTheme="minorEastAsia" w:hint="eastAsia"/>
          <w:sz w:val="24"/>
          <w:szCs w:val="24"/>
        </w:rPr>
        <w:t>命令码</w:t>
      </w:r>
      <w:r w:rsidRPr="001A2B26">
        <w:rPr>
          <w:rFonts w:asciiTheme="minorEastAsia" w:hAnsiTheme="minorEastAsia"/>
          <w:sz w:val="24"/>
          <w:szCs w:val="24"/>
        </w:rPr>
        <w:t>对照表</w:t>
      </w:r>
    </w:p>
    <w:tbl>
      <w:tblPr>
        <w:tblStyle w:val="a8"/>
        <w:tblW w:w="9396" w:type="dxa"/>
        <w:jc w:val="center"/>
        <w:tblLayout w:type="fixed"/>
        <w:tblLook w:val="04A0" w:firstRow="1" w:lastRow="0" w:firstColumn="1" w:lastColumn="0" w:noHBand="0" w:noVBand="1"/>
      </w:tblPr>
      <w:tblGrid>
        <w:gridCol w:w="2349"/>
        <w:gridCol w:w="2349"/>
        <w:gridCol w:w="2349"/>
        <w:gridCol w:w="2349"/>
      </w:tblGrid>
      <w:tr w:rsidR="001A2B26" w:rsidRPr="004126A3" w:rsidTr="001A2B26">
        <w:trPr>
          <w:trHeight w:val="561"/>
          <w:jc w:val="center"/>
        </w:trPr>
        <w:tc>
          <w:tcPr>
            <w:tcW w:w="2349" w:type="dxa"/>
            <w:vAlign w:val="center"/>
          </w:tcPr>
          <w:p w:rsidR="001A2B26" w:rsidRPr="004126A3" w:rsidRDefault="001A2B26" w:rsidP="001A2B26">
            <w:pPr>
              <w:ind w:left="420"/>
              <w:jc w:val="left"/>
              <w:rPr>
                <w:rFonts w:asciiTheme="minorEastAsia" w:hAnsiTheme="minorEastAsia"/>
                <w:sz w:val="24"/>
                <w:szCs w:val="24"/>
              </w:rPr>
            </w:pPr>
            <w:r w:rsidRPr="004126A3">
              <w:rPr>
                <w:rFonts w:asciiTheme="minorEastAsia" w:hAnsiTheme="minorEastAsia" w:hint="eastAsia"/>
                <w:sz w:val="24"/>
                <w:szCs w:val="24"/>
              </w:rPr>
              <w:t>设备</w:t>
            </w:r>
            <w:r w:rsidRPr="004126A3">
              <w:rPr>
                <w:rFonts w:asciiTheme="minorEastAsia" w:hAnsiTheme="minorEastAsia"/>
                <w:sz w:val="24"/>
                <w:szCs w:val="24"/>
              </w:rPr>
              <w:t>上传</w:t>
            </w:r>
            <w:r w:rsidRPr="004126A3">
              <w:rPr>
                <w:rFonts w:asciiTheme="minorEastAsia" w:hAnsiTheme="minorEastAsia" w:hint="eastAsia"/>
                <w:sz w:val="24"/>
                <w:szCs w:val="24"/>
              </w:rPr>
              <w:t>数据</w:t>
            </w:r>
          </w:p>
        </w:tc>
        <w:tc>
          <w:tcPr>
            <w:tcW w:w="2349"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sz w:val="24"/>
                <w:szCs w:val="24"/>
              </w:rPr>
              <w:t>Dev_Dat_</w:t>
            </w:r>
            <w:r>
              <w:rPr>
                <w:rFonts w:asciiTheme="minorEastAsia" w:hAnsiTheme="minorEastAsia"/>
                <w:sz w:val="24"/>
                <w:szCs w:val="24"/>
              </w:rPr>
              <w:t>Get</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sz w:val="24"/>
                <w:szCs w:val="24"/>
              </w:rPr>
              <w:t>10</w:t>
            </w:r>
          </w:p>
        </w:tc>
        <w:tc>
          <w:tcPr>
            <w:tcW w:w="2349" w:type="dxa"/>
            <w:vAlign w:val="center"/>
          </w:tcPr>
          <w:p w:rsidR="001A2B26" w:rsidRDefault="001A2B26" w:rsidP="001A2B26">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1A2B26" w:rsidRPr="004126A3" w:rsidTr="001A2B26">
        <w:trPr>
          <w:trHeight w:val="561"/>
          <w:jc w:val="center"/>
        </w:trPr>
        <w:tc>
          <w:tcPr>
            <w:tcW w:w="2349"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hint="eastAsia"/>
                <w:sz w:val="24"/>
                <w:szCs w:val="24"/>
              </w:rPr>
              <w:t>开始</w:t>
            </w:r>
            <w:r w:rsidRPr="004126A3">
              <w:rPr>
                <w:rFonts w:asciiTheme="minorEastAsia" w:hAnsiTheme="minorEastAsia"/>
                <w:sz w:val="24"/>
                <w:szCs w:val="24"/>
              </w:rPr>
              <w:t>校准</w:t>
            </w:r>
          </w:p>
        </w:tc>
        <w:tc>
          <w:tcPr>
            <w:tcW w:w="2349"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hint="eastAsia"/>
                <w:sz w:val="24"/>
                <w:szCs w:val="24"/>
              </w:rPr>
              <w:t>Dev_</w:t>
            </w:r>
            <w:r w:rsidRPr="004126A3">
              <w:rPr>
                <w:rFonts w:asciiTheme="minorEastAsia" w:hAnsiTheme="minorEastAsia"/>
                <w:sz w:val="24"/>
                <w:szCs w:val="24"/>
              </w:rPr>
              <w:t>Cal_Start</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sz w:val="24"/>
                <w:szCs w:val="24"/>
              </w:rPr>
              <w:t>11</w:t>
            </w:r>
          </w:p>
        </w:tc>
        <w:tc>
          <w:tcPr>
            <w:tcW w:w="2349" w:type="dxa"/>
            <w:vAlign w:val="center"/>
          </w:tcPr>
          <w:p w:rsidR="001A2B26" w:rsidRDefault="001A2B26" w:rsidP="001A2B26">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1A2B26" w:rsidRPr="004126A3" w:rsidTr="001A2B26">
        <w:trPr>
          <w:trHeight w:val="561"/>
          <w:jc w:val="center"/>
        </w:trPr>
        <w:tc>
          <w:tcPr>
            <w:tcW w:w="2349" w:type="dxa"/>
            <w:vAlign w:val="center"/>
          </w:tcPr>
          <w:p w:rsidR="001A2B26" w:rsidRPr="004126A3" w:rsidRDefault="00646989" w:rsidP="00DF3442">
            <w:pPr>
              <w:ind w:left="420"/>
              <w:jc w:val="left"/>
              <w:rPr>
                <w:rFonts w:asciiTheme="minorEastAsia" w:hAnsiTheme="minorEastAsia"/>
                <w:sz w:val="24"/>
                <w:szCs w:val="24"/>
              </w:rPr>
            </w:pPr>
            <w:r>
              <w:rPr>
                <w:rFonts w:asciiTheme="minorEastAsia" w:hAnsiTheme="minorEastAsia" w:hint="eastAsia"/>
                <w:sz w:val="24"/>
                <w:szCs w:val="24"/>
              </w:rPr>
              <w:t>获取</w:t>
            </w:r>
            <w:r w:rsidR="001A2B26">
              <w:rPr>
                <w:rFonts w:asciiTheme="minorEastAsia" w:hAnsiTheme="minorEastAsia"/>
                <w:sz w:val="24"/>
                <w:szCs w:val="24"/>
              </w:rPr>
              <w:t>参数</w:t>
            </w:r>
          </w:p>
        </w:tc>
        <w:tc>
          <w:tcPr>
            <w:tcW w:w="2349" w:type="dxa"/>
            <w:vAlign w:val="center"/>
          </w:tcPr>
          <w:p w:rsidR="001A2B26" w:rsidRPr="003E2063" w:rsidRDefault="001A2B26" w:rsidP="00DF3442">
            <w:pPr>
              <w:ind w:left="420"/>
              <w:rPr>
                <w:rFonts w:asciiTheme="minorEastAsia" w:hAnsiTheme="minorEastAsia"/>
                <w:sz w:val="24"/>
                <w:szCs w:val="24"/>
              </w:rPr>
            </w:pPr>
            <w:r w:rsidRPr="003E2063">
              <w:rPr>
                <w:rFonts w:asciiTheme="minorEastAsia" w:hAnsiTheme="minorEastAsia"/>
                <w:sz w:val="24"/>
                <w:szCs w:val="24"/>
              </w:rPr>
              <w:t>Get_Dev_Para</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20</w:t>
            </w:r>
          </w:p>
        </w:tc>
        <w:tc>
          <w:tcPr>
            <w:tcW w:w="2349" w:type="dxa"/>
            <w:vAlign w:val="center"/>
          </w:tcPr>
          <w:p w:rsidR="001A2B26" w:rsidRDefault="001A2B26" w:rsidP="001A2B26">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1A2B26" w:rsidRPr="004126A3" w:rsidTr="001A2B26">
        <w:trPr>
          <w:trHeight w:val="561"/>
          <w:jc w:val="center"/>
        </w:trPr>
        <w:tc>
          <w:tcPr>
            <w:tcW w:w="2349"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sz w:val="24"/>
                <w:szCs w:val="24"/>
              </w:rPr>
              <w:t>修改</w:t>
            </w:r>
            <w:r w:rsidRPr="004126A3">
              <w:rPr>
                <w:rFonts w:asciiTheme="minorEastAsia" w:hAnsiTheme="minorEastAsia" w:hint="eastAsia"/>
                <w:sz w:val="24"/>
                <w:szCs w:val="24"/>
              </w:rPr>
              <w:t>设备</w:t>
            </w:r>
            <w:r w:rsidRPr="004126A3">
              <w:rPr>
                <w:rFonts w:asciiTheme="minorEastAsia" w:hAnsiTheme="minorEastAsia"/>
                <w:sz w:val="24"/>
                <w:szCs w:val="24"/>
              </w:rPr>
              <w:t>参数</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Set_Dev_Para</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21</w:t>
            </w:r>
          </w:p>
        </w:tc>
        <w:tc>
          <w:tcPr>
            <w:tcW w:w="2349" w:type="dxa"/>
            <w:vAlign w:val="center"/>
          </w:tcPr>
          <w:p w:rsidR="001A2B26" w:rsidRDefault="001A2B26" w:rsidP="001A2B26">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1A2B26" w:rsidRPr="004126A3" w:rsidTr="001A2B26">
        <w:trPr>
          <w:trHeight w:val="561"/>
          <w:jc w:val="center"/>
        </w:trPr>
        <w:tc>
          <w:tcPr>
            <w:tcW w:w="2349" w:type="dxa"/>
            <w:vAlign w:val="center"/>
          </w:tcPr>
          <w:p w:rsidR="001A2B26" w:rsidRPr="004126A3" w:rsidRDefault="001A2B26" w:rsidP="00DF3442">
            <w:pPr>
              <w:ind w:left="420"/>
              <w:jc w:val="left"/>
              <w:rPr>
                <w:rFonts w:asciiTheme="minorEastAsia" w:hAnsiTheme="minorEastAsia"/>
                <w:sz w:val="24"/>
                <w:szCs w:val="24"/>
              </w:rPr>
            </w:pPr>
            <w:r>
              <w:rPr>
                <w:rFonts w:asciiTheme="minorEastAsia" w:hAnsiTheme="minorEastAsia" w:hint="eastAsia"/>
                <w:sz w:val="24"/>
                <w:szCs w:val="24"/>
              </w:rPr>
              <w:t>设备</w:t>
            </w:r>
            <w:r>
              <w:rPr>
                <w:rFonts w:asciiTheme="minorEastAsia" w:hAnsiTheme="minorEastAsia"/>
                <w:sz w:val="24"/>
                <w:szCs w:val="24"/>
              </w:rPr>
              <w:t>固件更新</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Upd_Dev_Soft</w:t>
            </w:r>
          </w:p>
        </w:tc>
        <w:tc>
          <w:tcPr>
            <w:tcW w:w="2349"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22</w:t>
            </w:r>
          </w:p>
        </w:tc>
        <w:tc>
          <w:tcPr>
            <w:tcW w:w="2349" w:type="dxa"/>
            <w:vAlign w:val="center"/>
          </w:tcPr>
          <w:p w:rsidR="001A2B26" w:rsidRDefault="001A2B26" w:rsidP="001A2B26">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505916" w:rsidRPr="004126A3" w:rsidTr="001A2B26">
        <w:trPr>
          <w:trHeight w:val="561"/>
          <w:jc w:val="center"/>
        </w:trPr>
        <w:tc>
          <w:tcPr>
            <w:tcW w:w="2349" w:type="dxa"/>
            <w:vAlign w:val="center"/>
          </w:tcPr>
          <w:p w:rsidR="00505916" w:rsidRDefault="00505916" w:rsidP="00DF3442">
            <w:pPr>
              <w:ind w:left="420"/>
              <w:jc w:val="left"/>
              <w:rPr>
                <w:rFonts w:asciiTheme="minorEastAsia" w:hAnsiTheme="minorEastAsia"/>
                <w:sz w:val="24"/>
                <w:szCs w:val="24"/>
              </w:rPr>
            </w:pPr>
            <w:r>
              <w:rPr>
                <w:rFonts w:asciiTheme="minorEastAsia" w:hAnsiTheme="minorEastAsia" w:hint="eastAsia"/>
                <w:sz w:val="24"/>
                <w:szCs w:val="24"/>
              </w:rPr>
              <w:t>无</w:t>
            </w:r>
            <w:r>
              <w:rPr>
                <w:rFonts w:asciiTheme="minorEastAsia" w:hAnsiTheme="minorEastAsia"/>
                <w:sz w:val="24"/>
                <w:szCs w:val="24"/>
              </w:rPr>
              <w:t>操作</w:t>
            </w:r>
          </w:p>
        </w:tc>
        <w:tc>
          <w:tcPr>
            <w:tcW w:w="2349" w:type="dxa"/>
            <w:vAlign w:val="center"/>
          </w:tcPr>
          <w:p w:rsidR="00505916" w:rsidRDefault="00505916" w:rsidP="00DF3442">
            <w:pPr>
              <w:ind w:left="420"/>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ull</w:t>
            </w:r>
          </w:p>
        </w:tc>
        <w:tc>
          <w:tcPr>
            <w:tcW w:w="2349" w:type="dxa"/>
            <w:vAlign w:val="center"/>
          </w:tcPr>
          <w:p w:rsidR="00505916" w:rsidRDefault="00505916" w:rsidP="00DF3442">
            <w:pPr>
              <w:ind w:left="420"/>
              <w:rPr>
                <w:rFonts w:asciiTheme="minorEastAsia" w:hAnsiTheme="minorEastAsia"/>
                <w:sz w:val="24"/>
                <w:szCs w:val="24"/>
              </w:rPr>
            </w:pPr>
            <w:r>
              <w:rPr>
                <w:rFonts w:asciiTheme="minorEastAsia" w:hAnsiTheme="minorEastAsia" w:hint="eastAsia"/>
                <w:sz w:val="24"/>
                <w:szCs w:val="24"/>
              </w:rPr>
              <w:t>0</w:t>
            </w:r>
          </w:p>
        </w:tc>
        <w:tc>
          <w:tcPr>
            <w:tcW w:w="2349" w:type="dxa"/>
            <w:vAlign w:val="center"/>
          </w:tcPr>
          <w:p w:rsidR="00505916" w:rsidRDefault="00505916" w:rsidP="001A2B26">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bl>
    <w:p w:rsidR="001A2B26" w:rsidRDefault="001A2B26" w:rsidP="001A2B26">
      <w:pPr>
        <w:pStyle w:val="a7"/>
        <w:spacing w:line="400" w:lineRule="atLeast"/>
        <w:ind w:left="357" w:firstLine="480"/>
        <w:jc w:val="center"/>
        <w:rPr>
          <w:rFonts w:asciiTheme="minorEastAsia" w:hAnsiTheme="minorEastAsia"/>
          <w:sz w:val="24"/>
          <w:szCs w:val="24"/>
        </w:rPr>
      </w:pPr>
      <w:r>
        <w:rPr>
          <w:rFonts w:asciiTheme="minorEastAsia" w:hAnsiTheme="minorEastAsia" w:hint="eastAsia"/>
          <w:sz w:val="24"/>
          <w:szCs w:val="24"/>
        </w:rPr>
        <w:t>状态码对照表</w:t>
      </w:r>
    </w:p>
    <w:tbl>
      <w:tblPr>
        <w:tblStyle w:val="a8"/>
        <w:tblW w:w="9360" w:type="dxa"/>
        <w:jc w:val="center"/>
        <w:tblLayout w:type="fixed"/>
        <w:tblLook w:val="04A0" w:firstRow="1" w:lastRow="0" w:firstColumn="1" w:lastColumn="0" w:noHBand="0" w:noVBand="1"/>
      </w:tblPr>
      <w:tblGrid>
        <w:gridCol w:w="2405"/>
        <w:gridCol w:w="2268"/>
        <w:gridCol w:w="2410"/>
        <w:gridCol w:w="2277"/>
      </w:tblGrid>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hint="eastAsia"/>
                <w:sz w:val="24"/>
                <w:szCs w:val="24"/>
              </w:rPr>
              <w:lastRenderedPageBreak/>
              <w:t>正常</w:t>
            </w:r>
            <w:r w:rsidRPr="004126A3">
              <w:rPr>
                <w:rFonts w:asciiTheme="minorEastAsia" w:hAnsiTheme="minorEastAsia"/>
                <w:sz w:val="24"/>
                <w:szCs w:val="24"/>
              </w:rPr>
              <w:t>测试</w:t>
            </w:r>
          </w:p>
        </w:tc>
        <w:tc>
          <w:tcPr>
            <w:tcW w:w="2268"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sz w:val="24"/>
                <w:szCs w:val="24"/>
              </w:rPr>
              <w:t>Test</w:t>
            </w:r>
          </w:p>
        </w:tc>
        <w:tc>
          <w:tcPr>
            <w:tcW w:w="2410"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sz w:val="24"/>
                <w:szCs w:val="24"/>
              </w:rPr>
              <w:t>10</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hint="eastAsia"/>
                <w:sz w:val="24"/>
                <w:szCs w:val="24"/>
              </w:rPr>
              <w:t>校准</w:t>
            </w:r>
            <w:r w:rsidRPr="004126A3">
              <w:rPr>
                <w:rFonts w:asciiTheme="minorEastAsia" w:hAnsiTheme="minorEastAsia"/>
                <w:sz w:val="24"/>
                <w:szCs w:val="24"/>
              </w:rPr>
              <w:t>中</w:t>
            </w:r>
          </w:p>
        </w:tc>
        <w:tc>
          <w:tcPr>
            <w:tcW w:w="2268"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hint="eastAsia"/>
                <w:sz w:val="24"/>
                <w:szCs w:val="24"/>
              </w:rPr>
              <w:t>Caling</w:t>
            </w:r>
          </w:p>
        </w:tc>
        <w:tc>
          <w:tcPr>
            <w:tcW w:w="2410"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sz w:val="24"/>
                <w:szCs w:val="24"/>
              </w:rPr>
              <w:t>11</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hint="eastAsia"/>
                <w:sz w:val="24"/>
                <w:szCs w:val="24"/>
              </w:rPr>
              <w:t>校准完成</w:t>
            </w:r>
          </w:p>
        </w:tc>
        <w:tc>
          <w:tcPr>
            <w:tcW w:w="2268"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p>
        </w:tc>
        <w:tc>
          <w:tcPr>
            <w:tcW w:w="2410"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212</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sidRPr="004126A3">
              <w:rPr>
                <w:rFonts w:asciiTheme="minorEastAsia" w:hAnsiTheme="minorEastAsia" w:hint="eastAsia"/>
                <w:sz w:val="24"/>
                <w:szCs w:val="24"/>
              </w:rPr>
              <w:t>参数</w:t>
            </w:r>
            <w:r w:rsidRPr="004126A3">
              <w:rPr>
                <w:rFonts w:asciiTheme="minorEastAsia" w:hAnsiTheme="minorEastAsia"/>
                <w:sz w:val="24"/>
                <w:szCs w:val="24"/>
              </w:rPr>
              <w:t>修改</w:t>
            </w:r>
            <w:r w:rsidRPr="004126A3">
              <w:rPr>
                <w:rFonts w:asciiTheme="minorEastAsia" w:hAnsiTheme="minorEastAsia" w:hint="eastAsia"/>
                <w:sz w:val="24"/>
                <w:szCs w:val="24"/>
              </w:rPr>
              <w:t>完成</w:t>
            </w:r>
          </w:p>
        </w:tc>
        <w:tc>
          <w:tcPr>
            <w:tcW w:w="2268" w:type="dxa"/>
            <w:vAlign w:val="center"/>
          </w:tcPr>
          <w:p w:rsidR="001A2B26" w:rsidRPr="004126A3" w:rsidRDefault="001A2B26" w:rsidP="00DF3442">
            <w:pPr>
              <w:ind w:left="420"/>
              <w:rPr>
                <w:rFonts w:asciiTheme="minorEastAsia" w:hAnsiTheme="minorEastAsia"/>
                <w:sz w:val="24"/>
                <w:szCs w:val="24"/>
              </w:rPr>
            </w:pPr>
            <w:r w:rsidRPr="004126A3">
              <w:rPr>
                <w:rFonts w:asciiTheme="minorEastAsia" w:hAnsiTheme="minorEastAsia"/>
                <w:sz w:val="24"/>
                <w:szCs w:val="24"/>
              </w:rPr>
              <w:t>Set_Done</w:t>
            </w:r>
          </w:p>
        </w:tc>
        <w:tc>
          <w:tcPr>
            <w:tcW w:w="2410"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hint="eastAsia"/>
                <w:sz w:val="24"/>
                <w:szCs w:val="24"/>
              </w:rPr>
              <w:t>21</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Pr>
                <w:rFonts w:asciiTheme="minorEastAsia" w:hAnsiTheme="minorEastAsia" w:hint="eastAsia"/>
                <w:sz w:val="24"/>
                <w:szCs w:val="24"/>
              </w:rPr>
              <w:t>参数获取</w:t>
            </w:r>
            <w:r>
              <w:rPr>
                <w:rFonts w:asciiTheme="minorEastAsia" w:hAnsiTheme="minorEastAsia"/>
                <w:sz w:val="24"/>
                <w:szCs w:val="24"/>
              </w:rPr>
              <w:t>完成</w:t>
            </w:r>
          </w:p>
        </w:tc>
        <w:tc>
          <w:tcPr>
            <w:tcW w:w="2268"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hint="eastAsia"/>
                <w:sz w:val="24"/>
                <w:szCs w:val="24"/>
              </w:rPr>
              <w:t>G</w:t>
            </w:r>
            <w:r>
              <w:rPr>
                <w:rFonts w:asciiTheme="minorEastAsia" w:hAnsiTheme="minorEastAsia"/>
                <w:sz w:val="24"/>
                <w:szCs w:val="24"/>
              </w:rPr>
              <w:t>et_Done</w:t>
            </w:r>
          </w:p>
        </w:tc>
        <w:tc>
          <w:tcPr>
            <w:tcW w:w="2410"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222</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BB7BF2" w:rsidRPr="004126A3" w:rsidTr="00DF3442">
        <w:trPr>
          <w:trHeight w:val="567"/>
          <w:jc w:val="center"/>
        </w:trPr>
        <w:tc>
          <w:tcPr>
            <w:tcW w:w="2405" w:type="dxa"/>
            <w:vAlign w:val="center"/>
          </w:tcPr>
          <w:p w:rsidR="00BB7BF2" w:rsidRPr="004126A3" w:rsidRDefault="00BB7BF2" w:rsidP="00DF3442">
            <w:pPr>
              <w:ind w:left="420"/>
              <w:jc w:val="left"/>
              <w:rPr>
                <w:rFonts w:asciiTheme="minorEastAsia" w:hAnsiTheme="minorEastAsia"/>
                <w:sz w:val="24"/>
                <w:szCs w:val="24"/>
              </w:rPr>
            </w:pPr>
            <w:r>
              <w:rPr>
                <w:rFonts w:hint="eastAsia"/>
                <w:sz w:val="24"/>
                <w:szCs w:val="24"/>
              </w:rPr>
              <w:t>校时</w:t>
            </w:r>
            <w:r>
              <w:rPr>
                <w:sz w:val="24"/>
                <w:szCs w:val="24"/>
              </w:rPr>
              <w:t>请求</w:t>
            </w:r>
          </w:p>
        </w:tc>
        <w:tc>
          <w:tcPr>
            <w:tcW w:w="2268" w:type="dxa"/>
            <w:vAlign w:val="center"/>
          </w:tcPr>
          <w:p w:rsidR="00BB7BF2" w:rsidRPr="004126A3" w:rsidRDefault="00BB7BF2" w:rsidP="00DF3442">
            <w:pPr>
              <w:ind w:left="420"/>
              <w:rPr>
                <w:rFonts w:asciiTheme="minorEastAsia" w:hAnsiTheme="minorEastAsia"/>
                <w:sz w:val="24"/>
                <w:szCs w:val="24"/>
              </w:rPr>
            </w:pPr>
            <w:r w:rsidRPr="008A113B">
              <w:rPr>
                <w:rFonts w:asciiTheme="minorEastAsia" w:hAnsiTheme="minorEastAsia" w:hint="eastAsia"/>
                <w:sz w:val="24"/>
                <w:szCs w:val="24"/>
              </w:rPr>
              <w:t>A</w:t>
            </w:r>
            <w:r w:rsidRPr="008A113B">
              <w:rPr>
                <w:rFonts w:asciiTheme="minorEastAsia" w:hAnsiTheme="minorEastAsia"/>
                <w:sz w:val="24"/>
                <w:szCs w:val="24"/>
              </w:rPr>
              <w:t>sk_Tim</w:t>
            </w:r>
          </w:p>
        </w:tc>
        <w:tc>
          <w:tcPr>
            <w:tcW w:w="2410" w:type="dxa"/>
            <w:vAlign w:val="center"/>
          </w:tcPr>
          <w:p w:rsidR="00BB7BF2" w:rsidRDefault="00BB7BF2" w:rsidP="00BB7BF2">
            <w:pPr>
              <w:ind w:left="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2</w:t>
            </w:r>
            <w:r>
              <w:rPr>
                <w:rFonts w:asciiTheme="minorEastAsia" w:hAnsiTheme="minorEastAsia" w:hint="eastAsia"/>
                <w:sz w:val="24"/>
                <w:szCs w:val="24"/>
              </w:rPr>
              <w:t>3</w:t>
            </w:r>
          </w:p>
        </w:tc>
        <w:tc>
          <w:tcPr>
            <w:tcW w:w="2277" w:type="dxa"/>
            <w:vAlign w:val="center"/>
          </w:tcPr>
          <w:p w:rsidR="00BB7BF2" w:rsidRDefault="005C7FDE" w:rsidP="00DF344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更新中</w:t>
            </w:r>
          </w:p>
        </w:tc>
        <w:tc>
          <w:tcPr>
            <w:tcW w:w="2268"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hint="eastAsia"/>
                <w:sz w:val="24"/>
                <w:szCs w:val="24"/>
              </w:rPr>
              <w:t>Updataing</w:t>
            </w:r>
          </w:p>
        </w:tc>
        <w:tc>
          <w:tcPr>
            <w:tcW w:w="2410"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231</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1A2B26" w:rsidRPr="004126A3" w:rsidTr="001A2B26">
        <w:trPr>
          <w:trHeight w:val="567"/>
          <w:jc w:val="center"/>
        </w:trPr>
        <w:tc>
          <w:tcPr>
            <w:tcW w:w="2405" w:type="dxa"/>
            <w:vAlign w:val="center"/>
          </w:tcPr>
          <w:p w:rsidR="001A2B26" w:rsidRPr="004126A3" w:rsidRDefault="001A2B26" w:rsidP="00DF3442">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更新完毕</w:t>
            </w:r>
          </w:p>
        </w:tc>
        <w:tc>
          <w:tcPr>
            <w:tcW w:w="2268"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hint="eastAsia"/>
                <w:sz w:val="24"/>
                <w:szCs w:val="24"/>
              </w:rPr>
              <w:t>U</w:t>
            </w:r>
            <w:r>
              <w:rPr>
                <w:rFonts w:asciiTheme="minorEastAsia" w:hAnsiTheme="minorEastAsia"/>
                <w:sz w:val="24"/>
                <w:szCs w:val="24"/>
              </w:rPr>
              <w:t>pd_Done</w:t>
            </w:r>
          </w:p>
        </w:tc>
        <w:tc>
          <w:tcPr>
            <w:tcW w:w="2410" w:type="dxa"/>
            <w:vAlign w:val="center"/>
          </w:tcPr>
          <w:p w:rsidR="001A2B26" w:rsidRPr="004126A3" w:rsidRDefault="001A2B26" w:rsidP="00DF3442">
            <w:pPr>
              <w:ind w:left="420"/>
              <w:rPr>
                <w:rFonts w:asciiTheme="minorEastAsia" w:hAnsiTheme="minorEastAsia"/>
                <w:sz w:val="24"/>
                <w:szCs w:val="24"/>
              </w:rPr>
            </w:pPr>
            <w:r>
              <w:rPr>
                <w:rFonts w:asciiTheme="minorEastAsia" w:hAnsiTheme="minorEastAsia" w:hint="eastAsia"/>
                <w:sz w:val="24"/>
                <w:szCs w:val="24"/>
              </w:rPr>
              <w:t>232</w:t>
            </w:r>
          </w:p>
        </w:tc>
        <w:tc>
          <w:tcPr>
            <w:tcW w:w="2277" w:type="dxa"/>
            <w:vAlign w:val="center"/>
          </w:tcPr>
          <w:p w:rsidR="001A2B26" w:rsidRDefault="001A2B26" w:rsidP="00DF344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bl>
    <w:p w:rsidR="001A2B26" w:rsidRPr="001A2B26" w:rsidRDefault="001A2B26" w:rsidP="0026684E">
      <w:pPr>
        <w:pStyle w:val="a7"/>
        <w:spacing w:line="400" w:lineRule="atLeast"/>
        <w:ind w:left="357" w:firstLine="480"/>
        <w:rPr>
          <w:rFonts w:asciiTheme="minorEastAsia" w:hAnsiTheme="minorEastAsia"/>
          <w:sz w:val="24"/>
          <w:szCs w:val="24"/>
        </w:rPr>
      </w:pPr>
    </w:p>
    <w:p w:rsidR="00487B43" w:rsidRDefault="00487B43" w:rsidP="00487B43">
      <w:pPr>
        <w:pStyle w:val="a7"/>
        <w:spacing w:line="400" w:lineRule="atLeast"/>
        <w:ind w:left="357" w:firstLine="48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模式下的数据包格式</w:t>
      </w:r>
      <w:r>
        <w:rPr>
          <w:rFonts w:asciiTheme="minorEastAsia" w:hAnsiTheme="minorEastAsia" w:hint="eastAsia"/>
          <w:sz w:val="24"/>
          <w:szCs w:val="24"/>
        </w:rPr>
        <w:t>样例</w:t>
      </w:r>
      <w:r>
        <w:rPr>
          <w:rFonts w:asciiTheme="minorEastAsia" w:hAnsiTheme="minorEastAsia"/>
          <w:sz w:val="24"/>
          <w:szCs w:val="24"/>
        </w:rPr>
        <w:t>：</w:t>
      </w:r>
    </w:p>
    <w:p w:rsidR="00487B43" w:rsidRPr="00487B43" w:rsidRDefault="00487B43" w:rsidP="00487B43">
      <w:pPr>
        <w:rPr>
          <w:rStyle w:val="HTML"/>
        </w:rPr>
      </w:pPr>
      <w:r w:rsidRPr="00487B43">
        <w:rPr>
          <w:rStyle w:val="HTML"/>
          <w:noProof/>
        </w:rPr>
        <mc:AlternateContent>
          <mc:Choice Requires="wps">
            <w:drawing>
              <wp:inline distT="0" distB="0" distL="0" distR="0" wp14:anchorId="77A308E9" wp14:editId="4499D997">
                <wp:extent cx="5010150" cy="4019550"/>
                <wp:effectExtent l="0" t="0" r="19050" b="1905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D066E2" w:rsidRDefault="00D066E2" w:rsidP="00487B43">
                            <w:pPr>
                              <w:rPr>
                                <w:rStyle w:val="HTML"/>
                              </w:rPr>
                            </w:pPr>
                            <w:r>
                              <w:rPr>
                                <w:rStyle w:val="HTML"/>
                              </w:rPr>
                              <w:t>{</w:t>
                            </w:r>
                          </w:p>
                          <w:p w:rsidR="00D066E2" w:rsidRDefault="00D066E2" w:rsidP="00487B43">
                            <w:pPr>
                              <w:ind w:leftChars="-472" w:left="-991"/>
                              <w:rPr>
                                <w:rStyle w:val="HTML"/>
                              </w:rPr>
                            </w:pPr>
                            <w:r>
                              <w:rPr>
                                <w:rStyle w:val="HTML"/>
                              </w:rPr>
                              <w:t>"</w:t>
                            </w:r>
                            <w:r>
                              <w:t>Dev_ID</w:t>
                            </w:r>
                            <w:r>
                              <w:rPr>
                                <w:rStyle w:val="HTML"/>
                              </w:rPr>
                              <w:t>" "</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487B43">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487B43">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110</w:t>
                            </w:r>
                            <w:r>
                              <w:rPr>
                                <w:rStyle w:val="HTML"/>
                              </w:rPr>
                              <w:t xml:space="preserve">",  </w:t>
                            </w:r>
                          </w:p>
                          <w:p w:rsidR="00D066E2" w:rsidRDefault="00D066E2" w:rsidP="00487B43">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Get</w:t>
                            </w:r>
                          </w:p>
                          <w:p w:rsidR="00D066E2" w:rsidRDefault="00D066E2" w:rsidP="00487B43">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487B43">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487B43">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487B43">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487B43">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487B43">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487B43">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487B43">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487B43">
                            <w:pPr>
                              <w:rPr>
                                <w:rStyle w:val="HTML"/>
                              </w:rPr>
                            </w:pPr>
                            <w:r>
                              <w:rPr>
                                <w:rStyle w:val="HTML"/>
                              </w:rPr>
                              <w:t>"</w:t>
                            </w:r>
                            <w:r w:rsidRPr="00616416">
                              <w:t xml:space="preserve"> </w:t>
                            </w:r>
                            <w:r w:rsidRPr="00B9777C">
                              <w:t>Temp_V</w:t>
                            </w:r>
                            <w:r>
                              <w:rPr>
                                <w:rStyle w:val="HTML"/>
                              </w:rPr>
                              <w:t>":"25",</w:t>
                            </w:r>
                          </w:p>
                          <w:p w:rsidR="00D066E2" w:rsidRDefault="00D066E2" w:rsidP="00487B43">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487B43">
                            <w:pPr>
                              <w:rPr>
                                <w:rStyle w:val="HTML"/>
                              </w:rPr>
                            </w:pPr>
                            <w:r>
                              <w:rPr>
                                <w:rStyle w:val="HTML"/>
                                <w:rFonts w:hint="eastAsia"/>
                              </w:rPr>
                              <w:t>//数据项  各</w:t>
                            </w:r>
                            <w:r>
                              <w:rPr>
                                <w:rStyle w:val="HTML"/>
                              </w:rPr>
                              <w:t>参数的value仅</w:t>
                            </w:r>
                            <w:r>
                              <w:rPr>
                                <w:rStyle w:val="HTML"/>
                                <w:rFonts w:hint="eastAsia"/>
                              </w:rPr>
                              <w:t>为</w:t>
                            </w:r>
                            <w:r>
                              <w:rPr>
                                <w:rStyle w:val="HTML"/>
                              </w:rPr>
                              <w:t>示例值，</w:t>
                            </w:r>
                            <w:r>
                              <w:rPr>
                                <w:rStyle w:val="HTML"/>
                                <w:rFonts w:hint="eastAsia"/>
                              </w:rPr>
                              <w:t>实际</w:t>
                            </w:r>
                            <w:r>
                              <w:rPr>
                                <w:rStyle w:val="HTML"/>
                              </w:rPr>
                              <w:t>值以仪器</w:t>
                            </w:r>
                            <w:r>
                              <w:rPr>
                                <w:rStyle w:val="HTML"/>
                                <w:rFonts w:hint="eastAsia"/>
                              </w:rPr>
                              <w:t>的</w:t>
                            </w:r>
                            <w:r>
                              <w:rPr>
                                <w:rStyle w:val="HTML"/>
                              </w:rPr>
                              <w:t>数据为准</w:t>
                            </w:r>
                          </w:p>
                          <w:p w:rsidR="00D066E2" w:rsidRDefault="00D066E2" w:rsidP="00487B43">
                            <w:pPr>
                              <w:rPr>
                                <w:rStyle w:val="HTML"/>
                              </w:rPr>
                            </w:pPr>
                            <w:r>
                              <w:rPr>
                                <w:rStyle w:val="HTML"/>
                              </w:rPr>
                              <w:t>}</w:t>
                            </w:r>
                          </w:p>
                          <w:p w:rsidR="00D066E2" w:rsidRDefault="00D066E2" w:rsidP="00487B43">
                            <w:pPr>
                              <w:rPr>
                                <w:rStyle w:val="HTML"/>
                              </w:rPr>
                            </w:pPr>
                          </w:p>
                          <w:p w:rsidR="00D066E2" w:rsidRPr="002B2CA4" w:rsidRDefault="00D066E2" w:rsidP="00487B43">
                            <w:pPr>
                              <w:rPr>
                                <w:rStyle w:val="HTML"/>
                              </w:rPr>
                            </w:pPr>
                          </w:p>
                          <w:p w:rsidR="00D066E2" w:rsidRPr="002B2CA4" w:rsidRDefault="00D066E2" w:rsidP="00487B43"/>
                        </w:txbxContent>
                      </wps:txbx>
                      <wps:bodyPr rot="0" vert="horz" wrap="square" lIns="91440" tIns="45720" rIns="91440" bIns="45720" anchor="t" anchorCtr="0">
                        <a:noAutofit/>
                      </wps:bodyPr>
                    </wps:wsp>
                  </a:graphicData>
                </a:graphic>
              </wp:inline>
            </w:drawing>
          </mc:Choice>
          <mc:Fallback>
            <w:pict>
              <v:shapetype w14:anchorId="77A308E9" id="_x0000_t202" coordsize="21600,21600" o:spt="202" path="m,l,21600r21600,l21600,xe">
                <v:stroke joinstyle="miter"/>
                <v:path gradientshapeok="t" o:connecttype="rect"/>
              </v:shapetype>
              <v:shape id="文本框 2" o:spid="_x0000_s1026"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">
                <v:textbox>
                  <w:txbxContent>
                    <w:p w:rsidR="00D066E2" w:rsidRDefault="00D066E2" w:rsidP="00487B43">
                      <w:pPr>
                        <w:rPr>
                          <w:rStyle w:val="HTML"/>
                        </w:rPr>
                      </w:pPr>
                      <w:r>
                        <w:rPr>
                          <w:rStyle w:val="HTML"/>
                        </w:rPr>
                        <w:t>{</w:t>
                      </w:r>
                    </w:p>
                    <w:p w:rsidR="00D066E2" w:rsidRDefault="00D066E2" w:rsidP="00487B43">
                      <w:pPr>
                        <w:ind w:leftChars="-472" w:left="-991"/>
                        <w:rPr>
                          <w:rStyle w:val="HTML"/>
                        </w:rPr>
                      </w:pPr>
                      <w:r>
                        <w:rPr>
                          <w:rStyle w:val="HTML"/>
                        </w:rPr>
                        <w:t>"</w:t>
                      </w:r>
                      <w:r>
                        <w:t>Dev_ID</w:t>
                      </w:r>
                      <w:r>
                        <w:rPr>
                          <w:rStyle w:val="HTML"/>
                        </w:rPr>
                        <w:t>" "</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487B43">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487B43">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110</w:t>
                      </w:r>
                      <w:r>
                        <w:rPr>
                          <w:rStyle w:val="HTML"/>
                        </w:rPr>
                        <w:t xml:space="preserve">",  </w:t>
                      </w:r>
                    </w:p>
                    <w:p w:rsidR="00D066E2" w:rsidRDefault="00D066E2" w:rsidP="00487B43">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Get</w:t>
                      </w:r>
                    </w:p>
                    <w:p w:rsidR="00D066E2" w:rsidRDefault="00D066E2" w:rsidP="00487B43">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487B43">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487B43">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487B43">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487B43">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487B43">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487B43">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487B43">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487B43">
                      <w:pPr>
                        <w:rPr>
                          <w:rStyle w:val="HTML"/>
                        </w:rPr>
                      </w:pPr>
                      <w:r>
                        <w:rPr>
                          <w:rStyle w:val="HTML"/>
                        </w:rPr>
                        <w:t>"</w:t>
                      </w:r>
                      <w:r w:rsidRPr="00616416">
                        <w:t xml:space="preserve"> </w:t>
                      </w:r>
                      <w:r w:rsidRPr="00B9777C">
                        <w:t>Temp_V</w:t>
                      </w:r>
                      <w:r>
                        <w:rPr>
                          <w:rStyle w:val="HTML"/>
                        </w:rPr>
                        <w:t>":"25",</w:t>
                      </w:r>
                    </w:p>
                    <w:p w:rsidR="00D066E2" w:rsidRDefault="00D066E2" w:rsidP="00487B43">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487B43">
                      <w:pPr>
                        <w:rPr>
                          <w:rStyle w:val="HTML"/>
                        </w:rPr>
                      </w:pPr>
                      <w:r>
                        <w:rPr>
                          <w:rStyle w:val="HTML"/>
                          <w:rFonts w:hint="eastAsia"/>
                        </w:rPr>
                        <w:t>//数据项  各</w:t>
                      </w:r>
                      <w:r>
                        <w:rPr>
                          <w:rStyle w:val="HTML"/>
                        </w:rPr>
                        <w:t>参数的value仅</w:t>
                      </w:r>
                      <w:r>
                        <w:rPr>
                          <w:rStyle w:val="HTML"/>
                          <w:rFonts w:hint="eastAsia"/>
                        </w:rPr>
                        <w:t>为</w:t>
                      </w:r>
                      <w:r>
                        <w:rPr>
                          <w:rStyle w:val="HTML"/>
                        </w:rPr>
                        <w:t>示例值，</w:t>
                      </w:r>
                      <w:r>
                        <w:rPr>
                          <w:rStyle w:val="HTML"/>
                          <w:rFonts w:hint="eastAsia"/>
                        </w:rPr>
                        <w:t>实际</w:t>
                      </w:r>
                      <w:r>
                        <w:rPr>
                          <w:rStyle w:val="HTML"/>
                        </w:rPr>
                        <w:t>值以仪器</w:t>
                      </w:r>
                      <w:r>
                        <w:rPr>
                          <w:rStyle w:val="HTML"/>
                          <w:rFonts w:hint="eastAsia"/>
                        </w:rPr>
                        <w:t>的</w:t>
                      </w:r>
                      <w:r>
                        <w:rPr>
                          <w:rStyle w:val="HTML"/>
                        </w:rPr>
                        <w:t>数据为准</w:t>
                      </w:r>
                    </w:p>
                    <w:p w:rsidR="00D066E2" w:rsidRDefault="00D066E2" w:rsidP="00487B43">
                      <w:pPr>
                        <w:rPr>
                          <w:rStyle w:val="HTML"/>
                        </w:rPr>
                      </w:pPr>
                      <w:r>
                        <w:rPr>
                          <w:rStyle w:val="HTML"/>
                        </w:rPr>
                        <w:t>}</w:t>
                      </w:r>
                    </w:p>
                    <w:p w:rsidR="00D066E2" w:rsidRDefault="00D066E2" w:rsidP="00487B43">
                      <w:pPr>
                        <w:rPr>
                          <w:rStyle w:val="HTML"/>
                        </w:rPr>
                      </w:pPr>
                    </w:p>
                    <w:p w:rsidR="00D066E2" w:rsidRPr="002B2CA4" w:rsidRDefault="00D066E2" w:rsidP="00487B43">
                      <w:pPr>
                        <w:rPr>
                          <w:rStyle w:val="HTML"/>
                        </w:rPr>
                      </w:pPr>
                    </w:p>
                    <w:p w:rsidR="00D066E2" w:rsidRPr="002B2CA4" w:rsidRDefault="00D066E2" w:rsidP="00487B43"/>
                  </w:txbxContent>
                </v:textbox>
                <w10:anchorlock/>
              </v:shape>
            </w:pict>
          </mc:Fallback>
        </mc:AlternateContent>
      </w:r>
    </w:p>
    <w:p w:rsidR="00487B43" w:rsidRDefault="00487B43">
      <w:pPr>
        <w:widowControl/>
        <w:jc w:val="left"/>
        <w:rPr>
          <w:rFonts w:asciiTheme="minorEastAsia" w:hAnsiTheme="minorEastAsia"/>
          <w:sz w:val="24"/>
          <w:szCs w:val="24"/>
        </w:rPr>
      </w:pPr>
      <w:r>
        <w:rPr>
          <w:rFonts w:asciiTheme="minorEastAsia" w:hAnsiTheme="minorEastAsia"/>
          <w:sz w:val="24"/>
          <w:szCs w:val="24"/>
        </w:rPr>
        <w:br w:type="page"/>
      </w:r>
    </w:p>
    <w:p w:rsidR="003F23D0" w:rsidRPr="000F1AAB" w:rsidRDefault="00487B43" w:rsidP="000F1AAB">
      <w:pPr>
        <w:spacing w:line="400" w:lineRule="atLeast"/>
        <w:rPr>
          <w:rFonts w:asciiTheme="minorEastAsia" w:hAnsiTheme="minorEastAsia"/>
          <w:sz w:val="24"/>
          <w:szCs w:val="24"/>
        </w:rPr>
      </w:pPr>
      <w:r w:rsidRPr="000F1AAB">
        <w:rPr>
          <w:rFonts w:asciiTheme="minorEastAsia" w:hAnsiTheme="minorEastAsia" w:hint="eastAsia"/>
          <w:sz w:val="24"/>
          <w:szCs w:val="24"/>
        </w:rPr>
        <w:lastRenderedPageBreak/>
        <w:t>调试</w:t>
      </w:r>
      <w:r w:rsidRPr="000F1AAB">
        <w:rPr>
          <w:rFonts w:asciiTheme="minorEastAsia" w:hAnsiTheme="minorEastAsia"/>
          <w:sz w:val="24"/>
          <w:szCs w:val="24"/>
        </w:rPr>
        <w:t>模式下数据包格式</w:t>
      </w:r>
      <w:r w:rsidRPr="000F1AAB">
        <w:rPr>
          <w:rFonts w:asciiTheme="minorEastAsia" w:hAnsiTheme="minorEastAsia" w:hint="eastAsia"/>
          <w:sz w:val="24"/>
          <w:szCs w:val="24"/>
        </w:rPr>
        <w:t>样例</w:t>
      </w:r>
      <w:r w:rsidRPr="000F1AAB">
        <w:rPr>
          <w:rFonts w:asciiTheme="minorEastAsia" w:hAnsiTheme="minorEastAsia"/>
          <w:sz w:val="24"/>
          <w:szCs w:val="24"/>
        </w:rPr>
        <w:t>：</w:t>
      </w:r>
    </w:p>
    <w:p w:rsidR="003F23D0" w:rsidRPr="003F23D0" w:rsidRDefault="00487B43" w:rsidP="00487B43">
      <w:r>
        <w:rPr>
          <w:noProof/>
        </w:rPr>
        <mc:AlternateContent>
          <mc:Choice Requires="wps">
            <w:drawing>
              <wp:inline distT="0" distB="0" distL="0" distR="0" wp14:anchorId="3370D480" wp14:editId="0A94FD5B">
                <wp:extent cx="5019675" cy="4600575"/>
                <wp:effectExtent l="0" t="0" r="28575" b="2857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4600575"/>
                        </a:xfrm>
                        <a:prstGeom prst="rect">
                          <a:avLst/>
                        </a:prstGeom>
                        <a:solidFill>
                          <a:srgbClr val="FFFFFF"/>
                        </a:solidFill>
                        <a:ln w="9525">
                          <a:solidFill>
                            <a:srgbClr val="000000"/>
                          </a:solidFill>
                          <a:miter lim="800000"/>
                          <a:headEnd/>
                          <a:tailEnd/>
                        </a:ln>
                      </wps:spPr>
                      <wps:txbx>
                        <w:txbxContent>
                          <w:p w:rsidR="00D066E2" w:rsidRDefault="00D066E2" w:rsidP="00487B43">
                            <w:pPr>
                              <w:rPr>
                                <w:rStyle w:val="HTML"/>
                              </w:rPr>
                            </w:pPr>
                            <w:r>
                              <w:rPr>
                                <w:rStyle w:val="HTML"/>
                              </w:rPr>
                              <w:t>{</w:t>
                            </w:r>
                          </w:p>
                          <w:p w:rsidR="00D066E2" w:rsidRDefault="00D066E2" w:rsidP="00487B43">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487B43">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487B43">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20</w:t>
                            </w:r>
                            <w:r>
                              <w:rPr>
                                <w:rStyle w:val="HTML"/>
                              </w:rPr>
                              <w:t xml:space="preserve">",  </w:t>
                            </w:r>
                          </w:p>
                          <w:p w:rsidR="00D066E2" w:rsidRDefault="00D066E2" w:rsidP="00487B43">
                            <w:pPr>
                              <w:rPr>
                                <w:rStyle w:val="HTML"/>
                              </w:rPr>
                            </w:pPr>
                            <w:r>
                              <w:rPr>
                                <w:rStyle w:val="HTML"/>
                              </w:rPr>
                              <w:t>//</w:t>
                            </w:r>
                            <w:r w:rsidRPr="000F3E03">
                              <w:rPr>
                                <w:rFonts w:asciiTheme="minorEastAsia" w:hAnsiTheme="minorEastAsia"/>
                                <w:sz w:val="24"/>
                                <w:szCs w:val="24"/>
                              </w:rPr>
                              <w:t xml:space="preserve"> </w:t>
                            </w:r>
                            <w:r w:rsidRPr="003E2063">
                              <w:rPr>
                                <w:rFonts w:asciiTheme="minorEastAsia" w:hAnsiTheme="minorEastAsia"/>
                                <w:sz w:val="24"/>
                                <w:szCs w:val="24"/>
                              </w:rPr>
                              <w:t>Get_Dev_Para</w:t>
                            </w:r>
                          </w:p>
                          <w:p w:rsidR="00D066E2" w:rsidRDefault="00D066E2" w:rsidP="00487B43">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487B43">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487B43">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487B43">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487B43">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487B43">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Pr="009309B4" w:rsidRDefault="00D066E2" w:rsidP="00487B43">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487B43">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487B43">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487B43">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5A41D8" w:rsidRDefault="00D066E2" w:rsidP="00487B43">
                            <w:pPr>
                              <w:rPr>
                                <w:rStyle w:val="HTML"/>
                              </w:rPr>
                            </w:pPr>
                            <w:r>
                              <w:rPr>
                                <w:rStyle w:val="HTML"/>
                                <w:rFonts w:hint="eastAsia"/>
                              </w:rPr>
                              <w:t>//数据项  各</w:t>
                            </w:r>
                            <w:r>
                              <w:rPr>
                                <w:rStyle w:val="HTML"/>
                              </w:rPr>
                              <w:t>参数的value仅</w:t>
                            </w:r>
                            <w:r>
                              <w:rPr>
                                <w:rStyle w:val="HTML"/>
                                <w:rFonts w:hint="eastAsia"/>
                              </w:rPr>
                              <w:t>为</w:t>
                            </w:r>
                            <w:r>
                              <w:rPr>
                                <w:rStyle w:val="HTML"/>
                              </w:rPr>
                              <w:t>示例值，</w:t>
                            </w:r>
                            <w:r>
                              <w:rPr>
                                <w:rStyle w:val="HTML"/>
                                <w:rFonts w:hint="eastAsia"/>
                              </w:rPr>
                              <w:t>实际</w:t>
                            </w:r>
                            <w:r>
                              <w:rPr>
                                <w:rStyle w:val="HTML"/>
                              </w:rPr>
                              <w:t>值以仪器</w:t>
                            </w:r>
                            <w:r>
                              <w:rPr>
                                <w:rStyle w:val="HTML"/>
                                <w:rFonts w:hint="eastAsia"/>
                              </w:rPr>
                              <w:t>的</w:t>
                            </w:r>
                            <w:r>
                              <w:rPr>
                                <w:rStyle w:val="HTML"/>
                              </w:rPr>
                              <w:t>数据为准</w:t>
                            </w:r>
                          </w:p>
                          <w:p w:rsidR="00D066E2" w:rsidRDefault="00D066E2" w:rsidP="00487B43">
                            <w:pPr>
                              <w:rPr>
                                <w:rStyle w:val="HTML"/>
                              </w:rPr>
                            </w:pPr>
                            <w:r>
                              <w:rPr>
                                <w:rStyle w:val="HTML"/>
                              </w:rPr>
                              <w:t>}</w:t>
                            </w:r>
                          </w:p>
                          <w:p w:rsidR="00D066E2" w:rsidRDefault="00D066E2" w:rsidP="00487B43"/>
                        </w:txbxContent>
                      </wps:txbx>
                      <wps:bodyPr rot="0" vert="horz" wrap="square" lIns="91440" tIns="45720" rIns="91440" bIns="45720" anchor="t" anchorCtr="0">
                        <a:noAutofit/>
                      </wps:bodyPr>
                    </wps:wsp>
                  </a:graphicData>
                </a:graphic>
              </wp:inline>
            </w:drawing>
          </mc:Choice>
          <mc:Fallback>
            <w:pict>
              <v:shape w14:anchorId="3370D480" id="文本框 5" o:spid="_x0000_s1027" type="#_x0000_t202" style="width:395.2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">
                <v:textbox>
                  <w:txbxContent>
                    <w:p w:rsidR="00D066E2" w:rsidRDefault="00D066E2" w:rsidP="00487B43">
                      <w:pPr>
                        <w:rPr>
                          <w:rStyle w:val="HTML"/>
                        </w:rPr>
                      </w:pPr>
                      <w:r>
                        <w:rPr>
                          <w:rStyle w:val="HTML"/>
                        </w:rPr>
                        <w:t>{</w:t>
                      </w:r>
                    </w:p>
                    <w:p w:rsidR="00D066E2" w:rsidRDefault="00D066E2" w:rsidP="00487B43">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487B43">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487B43">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20</w:t>
                      </w:r>
                      <w:r>
                        <w:rPr>
                          <w:rStyle w:val="HTML"/>
                        </w:rPr>
                        <w:t xml:space="preserve">",  </w:t>
                      </w:r>
                    </w:p>
                    <w:p w:rsidR="00D066E2" w:rsidRDefault="00D066E2" w:rsidP="00487B43">
                      <w:pPr>
                        <w:rPr>
                          <w:rStyle w:val="HTML"/>
                        </w:rPr>
                      </w:pPr>
                      <w:r>
                        <w:rPr>
                          <w:rStyle w:val="HTML"/>
                        </w:rPr>
                        <w:t>//</w:t>
                      </w:r>
                      <w:r w:rsidRPr="000F3E03">
                        <w:rPr>
                          <w:rFonts w:asciiTheme="minorEastAsia" w:hAnsiTheme="minorEastAsia"/>
                          <w:sz w:val="24"/>
                          <w:szCs w:val="24"/>
                        </w:rPr>
                        <w:t xml:space="preserve"> </w:t>
                      </w:r>
                      <w:r w:rsidRPr="003E2063">
                        <w:rPr>
                          <w:rFonts w:asciiTheme="minorEastAsia" w:hAnsiTheme="minorEastAsia"/>
                          <w:sz w:val="24"/>
                          <w:szCs w:val="24"/>
                        </w:rPr>
                        <w:t>Get_Dev_Para</w:t>
                      </w:r>
                    </w:p>
                    <w:p w:rsidR="00D066E2" w:rsidRDefault="00D066E2" w:rsidP="00487B43">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487B43">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487B43">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487B43">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487B43">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487B43">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487B43">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Pr="009309B4" w:rsidRDefault="00D066E2" w:rsidP="00487B43">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487B43">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487B43">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487B43">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487B43">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5A41D8" w:rsidRDefault="00D066E2" w:rsidP="00487B43">
                      <w:pPr>
                        <w:rPr>
                          <w:rStyle w:val="HTML"/>
                        </w:rPr>
                      </w:pPr>
                      <w:r>
                        <w:rPr>
                          <w:rStyle w:val="HTML"/>
                          <w:rFonts w:hint="eastAsia"/>
                        </w:rPr>
                        <w:t>//数据项  各</w:t>
                      </w:r>
                      <w:r>
                        <w:rPr>
                          <w:rStyle w:val="HTML"/>
                        </w:rPr>
                        <w:t>参数的value仅</w:t>
                      </w:r>
                      <w:r>
                        <w:rPr>
                          <w:rStyle w:val="HTML"/>
                          <w:rFonts w:hint="eastAsia"/>
                        </w:rPr>
                        <w:t>为</w:t>
                      </w:r>
                      <w:r>
                        <w:rPr>
                          <w:rStyle w:val="HTML"/>
                        </w:rPr>
                        <w:t>示例值，</w:t>
                      </w:r>
                      <w:r>
                        <w:rPr>
                          <w:rStyle w:val="HTML"/>
                          <w:rFonts w:hint="eastAsia"/>
                        </w:rPr>
                        <w:t>实际</w:t>
                      </w:r>
                      <w:r>
                        <w:rPr>
                          <w:rStyle w:val="HTML"/>
                        </w:rPr>
                        <w:t>值以仪器</w:t>
                      </w:r>
                      <w:r>
                        <w:rPr>
                          <w:rStyle w:val="HTML"/>
                          <w:rFonts w:hint="eastAsia"/>
                        </w:rPr>
                        <w:t>的</w:t>
                      </w:r>
                      <w:r>
                        <w:rPr>
                          <w:rStyle w:val="HTML"/>
                        </w:rPr>
                        <w:t>数据为准</w:t>
                      </w:r>
                    </w:p>
                    <w:p w:rsidR="00D066E2" w:rsidRDefault="00D066E2" w:rsidP="00487B43">
                      <w:pPr>
                        <w:rPr>
                          <w:rStyle w:val="HTML"/>
                        </w:rPr>
                      </w:pPr>
                      <w:r>
                        <w:rPr>
                          <w:rStyle w:val="HTML"/>
                        </w:rPr>
                        <w:t>}</w:t>
                      </w:r>
                    </w:p>
                    <w:p w:rsidR="00D066E2" w:rsidRDefault="00D066E2" w:rsidP="00487B43"/>
                  </w:txbxContent>
                </v:textbox>
                <w10:anchorlock/>
              </v:shape>
            </w:pict>
          </mc:Fallback>
        </mc:AlternateContent>
      </w:r>
    </w:p>
    <w:p w:rsidR="00046C71" w:rsidRDefault="00637FC8">
      <w:pPr>
        <w:widowControl/>
        <w:jc w:val="left"/>
        <w:rPr>
          <w:sz w:val="28"/>
          <w:szCs w:val="28"/>
        </w:rPr>
      </w:pPr>
      <w:r>
        <w:rPr>
          <w:rFonts w:hint="eastAsia"/>
          <w:sz w:val="28"/>
          <w:szCs w:val="28"/>
        </w:rPr>
        <w:t>对于</w:t>
      </w:r>
      <w:r>
        <w:rPr>
          <w:sz w:val="28"/>
          <w:szCs w:val="28"/>
        </w:rPr>
        <w:t>固件更新的操作，数据包的结构与以上都不同，数据相中只含有数据块标号和数据块内容</w:t>
      </w:r>
      <w:r w:rsidR="00BE309D">
        <w:rPr>
          <w:rFonts w:hint="eastAsia"/>
          <w:sz w:val="28"/>
          <w:szCs w:val="28"/>
        </w:rPr>
        <w:t>，</w:t>
      </w:r>
      <w:r w:rsidR="00A8502E">
        <w:rPr>
          <w:rFonts w:hint="eastAsia"/>
          <w:sz w:val="28"/>
          <w:szCs w:val="28"/>
        </w:rPr>
        <w:t>数据</w:t>
      </w:r>
      <w:r w:rsidR="00A8502E">
        <w:rPr>
          <w:sz w:val="28"/>
          <w:szCs w:val="28"/>
        </w:rPr>
        <w:t>块长度的</w:t>
      </w:r>
      <w:r w:rsidR="00A8502E">
        <w:rPr>
          <w:rFonts w:hint="eastAsia"/>
          <w:sz w:val="28"/>
          <w:szCs w:val="28"/>
        </w:rPr>
        <w:t>上限</w:t>
      </w:r>
      <w:r w:rsidR="00A8502E">
        <w:rPr>
          <w:sz w:val="28"/>
          <w:szCs w:val="28"/>
        </w:rPr>
        <w:t>值为</w:t>
      </w:r>
      <w:r w:rsidR="00A8502E">
        <w:rPr>
          <w:rFonts w:hint="eastAsia"/>
          <w:sz w:val="28"/>
          <w:szCs w:val="28"/>
        </w:rPr>
        <w:t>256</w:t>
      </w:r>
      <w:r w:rsidR="00A8502E">
        <w:rPr>
          <w:sz w:val="28"/>
          <w:szCs w:val="28"/>
        </w:rPr>
        <w:t>byte</w:t>
      </w:r>
      <w:r w:rsidR="00A8502E">
        <w:rPr>
          <w:sz w:val="28"/>
          <w:szCs w:val="28"/>
        </w:rPr>
        <w:t>，</w:t>
      </w:r>
      <w:r w:rsidR="00A8502E">
        <w:rPr>
          <w:rFonts w:hint="eastAsia"/>
          <w:sz w:val="28"/>
          <w:szCs w:val="28"/>
        </w:rPr>
        <w:t>如果</w:t>
      </w:r>
      <w:r w:rsidR="00A8502E">
        <w:rPr>
          <w:sz w:val="28"/>
          <w:szCs w:val="28"/>
        </w:rPr>
        <w:t>最后一个数据的长度不足</w:t>
      </w:r>
      <w:r w:rsidR="00A8502E">
        <w:rPr>
          <w:rFonts w:hint="eastAsia"/>
          <w:sz w:val="28"/>
          <w:szCs w:val="28"/>
        </w:rPr>
        <w:t>256byte</w:t>
      </w:r>
      <w:r w:rsidR="00A8502E">
        <w:rPr>
          <w:rFonts w:hint="eastAsia"/>
          <w:sz w:val="28"/>
          <w:szCs w:val="28"/>
        </w:rPr>
        <w:t>，</w:t>
      </w:r>
      <w:r w:rsidR="00A8502E">
        <w:rPr>
          <w:sz w:val="28"/>
          <w:szCs w:val="28"/>
        </w:rPr>
        <w:t>“Dat”</w:t>
      </w:r>
      <w:r w:rsidR="00A8502E">
        <w:rPr>
          <w:rFonts w:hint="eastAsia"/>
          <w:sz w:val="28"/>
          <w:szCs w:val="28"/>
        </w:rPr>
        <w:t>的</w:t>
      </w:r>
      <w:r w:rsidR="00A8502E">
        <w:rPr>
          <w:sz w:val="28"/>
          <w:szCs w:val="28"/>
        </w:rPr>
        <w:t>value</w:t>
      </w:r>
      <w:r w:rsidR="00A8502E">
        <w:rPr>
          <w:sz w:val="28"/>
          <w:szCs w:val="28"/>
        </w:rPr>
        <w:t>不用补填，</w:t>
      </w:r>
      <w:r w:rsidR="00A8502E">
        <w:rPr>
          <w:rFonts w:hint="eastAsia"/>
          <w:sz w:val="28"/>
          <w:szCs w:val="28"/>
        </w:rPr>
        <w:t>只</w:t>
      </w:r>
      <w:r w:rsidR="00A8502E">
        <w:rPr>
          <w:sz w:val="28"/>
          <w:szCs w:val="28"/>
        </w:rPr>
        <w:t>放入已有的数据即可，仪器收到数据会根据</w:t>
      </w:r>
      <w:r w:rsidR="00A8502E">
        <w:rPr>
          <w:sz w:val="28"/>
          <w:szCs w:val="28"/>
        </w:rPr>
        <w:t>“dat_num”</w:t>
      </w:r>
      <w:r w:rsidR="00FD44BB">
        <w:rPr>
          <w:rFonts w:hint="eastAsia"/>
          <w:sz w:val="28"/>
          <w:szCs w:val="28"/>
        </w:rPr>
        <w:t>所表示</w:t>
      </w:r>
      <w:r w:rsidR="00FD44BB">
        <w:rPr>
          <w:sz w:val="28"/>
          <w:szCs w:val="28"/>
        </w:rPr>
        <w:t>的数据</w:t>
      </w:r>
      <w:r w:rsidR="00A8502E">
        <w:rPr>
          <w:rFonts w:hint="eastAsia"/>
          <w:sz w:val="28"/>
          <w:szCs w:val="28"/>
        </w:rPr>
        <w:t>长度进行</w:t>
      </w:r>
      <w:r w:rsidR="00A8502E">
        <w:rPr>
          <w:sz w:val="28"/>
          <w:szCs w:val="28"/>
        </w:rPr>
        <w:t>判断，</w:t>
      </w:r>
      <w:r w:rsidR="00BE309D">
        <w:rPr>
          <w:rFonts w:hint="eastAsia"/>
          <w:sz w:val="28"/>
          <w:szCs w:val="28"/>
        </w:rPr>
        <w:t>更新</w:t>
      </w:r>
      <w:r w:rsidR="00BE309D">
        <w:rPr>
          <w:sz w:val="28"/>
          <w:szCs w:val="28"/>
        </w:rPr>
        <w:t>操作的下行数据包</w:t>
      </w:r>
      <w:r w:rsidR="00BE309D">
        <w:rPr>
          <w:rFonts w:hint="eastAsia"/>
          <w:sz w:val="28"/>
          <w:szCs w:val="28"/>
        </w:rPr>
        <w:t>格式</w:t>
      </w:r>
      <w:r w:rsidR="00BE309D">
        <w:rPr>
          <w:sz w:val="28"/>
          <w:szCs w:val="28"/>
        </w:rPr>
        <w:t>如下</w:t>
      </w:r>
      <w:r w:rsidR="006C4697">
        <w:rPr>
          <w:rFonts w:hint="eastAsia"/>
          <w:sz w:val="28"/>
          <w:szCs w:val="28"/>
        </w:rPr>
        <w:t>:</w:t>
      </w:r>
    </w:p>
    <w:p w:rsidR="006C4697" w:rsidRDefault="006C4697">
      <w:pPr>
        <w:widowControl/>
        <w:jc w:val="left"/>
        <w:rPr>
          <w:sz w:val="28"/>
          <w:szCs w:val="28"/>
        </w:rPr>
      </w:pPr>
      <w:r>
        <w:rPr>
          <w:rFonts w:hint="eastAsia"/>
          <w:sz w:val="28"/>
          <w:szCs w:val="28"/>
        </w:rPr>
        <w:t>数据</w:t>
      </w:r>
      <w:r>
        <w:rPr>
          <w:sz w:val="28"/>
          <w:szCs w:val="28"/>
        </w:rPr>
        <w:t>块内容以</w:t>
      </w:r>
      <w:r>
        <w:rPr>
          <w:sz w:val="28"/>
          <w:szCs w:val="28"/>
        </w:rPr>
        <w:t>hex</w:t>
      </w:r>
      <w:r>
        <w:rPr>
          <w:sz w:val="28"/>
          <w:szCs w:val="28"/>
        </w:rPr>
        <w:t>文件内容：</w:t>
      </w:r>
    </w:p>
    <w:p w:rsidR="006C4697" w:rsidRDefault="006C4697">
      <w:pPr>
        <w:widowControl/>
        <w:jc w:val="left"/>
        <w:rPr>
          <w:sz w:val="28"/>
          <w:szCs w:val="28"/>
        </w:rPr>
      </w:pPr>
      <w:r>
        <w:rPr>
          <w:sz w:val="28"/>
          <w:szCs w:val="28"/>
        </w:rPr>
        <w:t>“</w:t>
      </w:r>
      <w:r w:rsidRPr="006C4697">
        <w:rPr>
          <w:sz w:val="28"/>
          <w:szCs w:val="28"/>
        </w:rPr>
        <w:t>:1000F0007D4860401942F3D080B210BD38B504008D</w:t>
      </w:r>
      <w:r>
        <w:rPr>
          <w:sz w:val="28"/>
          <w:szCs w:val="28"/>
        </w:rPr>
        <w:t>”</w:t>
      </w:r>
      <w:r>
        <w:rPr>
          <w:sz w:val="28"/>
          <w:szCs w:val="28"/>
        </w:rPr>
        <w:t>为例</w:t>
      </w:r>
    </w:p>
    <w:p w:rsidR="00BE309D" w:rsidRPr="003F23D0" w:rsidRDefault="00BE309D" w:rsidP="00BE309D">
      <w:r>
        <w:rPr>
          <w:noProof/>
        </w:rPr>
        <w:lastRenderedPageBreak/>
        <mc:AlternateContent>
          <mc:Choice Requires="wps">
            <w:drawing>
              <wp:inline distT="0" distB="0" distL="0" distR="0" wp14:anchorId="2ED2E655" wp14:editId="6BDB1EB9">
                <wp:extent cx="5019675" cy="2286000"/>
                <wp:effectExtent l="0" t="0" r="28575" b="19050"/>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286000"/>
                        </a:xfrm>
                        <a:prstGeom prst="rect">
                          <a:avLst/>
                        </a:prstGeom>
                        <a:solidFill>
                          <a:srgbClr val="FFFFFF"/>
                        </a:solidFill>
                        <a:ln w="9525">
                          <a:solidFill>
                            <a:srgbClr val="000000"/>
                          </a:solidFill>
                          <a:miter lim="800000"/>
                          <a:headEnd/>
                          <a:tailEnd/>
                        </a:ln>
                      </wps:spPr>
                      <wps:txbx>
                        <w:txbxContent>
                          <w:p w:rsidR="00D066E2" w:rsidRDefault="00D066E2" w:rsidP="00BE309D">
                            <w:pPr>
                              <w:rPr>
                                <w:rStyle w:val="HTML"/>
                              </w:rPr>
                            </w:pPr>
                            <w:r>
                              <w:rPr>
                                <w:rStyle w:val="HTML"/>
                              </w:rPr>
                              <w:t>{</w:t>
                            </w:r>
                          </w:p>
                          <w:p w:rsidR="00D066E2" w:rsidRDefault="00D066E2" w:rsidP="00BE309D">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BE309D">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BE309D">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BE309D">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BE309D">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BE309D">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BE309D">
                            <w:pPr>
                              <w:rPr>
                                <w:rStyle w:val="HTML"/>
                              </w:rPr>
                            </w:pPr>
                            <w:r>
                              <w:rPr>
                                <w:rStyle w:val="HTML"/>
                              </w:rPr>
                              <w:t>"</w:t>
                            </w:r>
                            <w:r>
                              <w:rPr>
                                <w:rFonts w:asciiTheme="minorEastAsia" w:hAnsiTheme="minorEastAsia"/>
                                <w:sz w:val="24"/>
                                <w:szCs w:val="24"/>
                              </w:rPr>
                              <w:t>Dat_num</w:t>
                            </w:r>
                            <w:r>
                              <w:rPr>
                                <w:rStyle w:val="HTML"/>
                              </w:rPr>
                              <w:t>":"42",</w:t>
                            </w:r>
                          </w:p>
                          <w:p w:rsidR="00D066E2" w:rsidRDefault="00D066E2" w:rsidP="00BE309D">
                            <w:pPr>
                              <w:rPr>
                                <w:rStyle w:val="HTML"/>
                              </w:rPr>
                            </w:pPr>
                            <w:r>
                              <w:rPr>
                                <w:rStyle w:val="HTML"/>
                              </w:rPr>
                              <w:t>//</w:t>
                            </w:r>
                            <w:r>
                              <w:rPr>
                                <w:rStyle w:val="HTML"/>
                                <w:rFonts w:hint="eastAsia"/>
                              </w:rPr>
                              <w:t>表示</w:t>
                            </w:r>
                            <w:r>
                              <w:rPr>
                                <w:rStyle w:val="HTML"/>
                              </w:rPr>
                              <w:t>“Dat”</w:t>
                            </w:r>
                            <w:r>
                              <w:rPr>
                                <w:rStyle w:val="HTML"/>
                                <w:rFonts w:hint="eastAsia"/>
                              </w:rPr>
                              <w:t>的</w:t>
                            </w:r>
                            <w:r>
                              <w:rPr>
                                <w:rStyle w:val="HTML"/>
                              </w:rPr>
                              <w:t>value字符串长度为</w:t>
                            </w:r>
                            <w:r>
                              <w:rPr>
                                <w:rStyle w:val="HTML"/>
                                <w:rFonts w:hint="eastAsia"/>
                              </w:rPr>
                              <w:t>42</w:t>
                            </w:r>
                            <w:r>
                              <w:rPr>
                                <w:rStyle w:val="HTML"/>
                              </w:rPr>
                              <w:t>byte</w:t>
                            </w:r>
                          </w:p>
                          <w:p w:rsidR="00D066E2" w:rsidRDefault="00D066E2" w:rsidP="00BE309D">
                            <w:pPr>
                              <w:rPr>
                                <w:rStyle w:val="HTML"/>
                              </w:rPr>
                            </w:pPr>
                            <w:r>
                              <w:rPr>
                                <w:rStyle w:val="HTML"/>
                              </w:rPr>
                              <w:t>"</w:t>
                            </w:r>
                            <w:r>
                              <w:rPr>
                                <w:rFonts w:asciiTheme="minorEastAsia" w:hAnsiTheme="minorEastAsia"/>
                                <w:sz w:val="24"/>
                                <w:szCs w:val="24"/>
                              </w:rPr>
                              <w:t>Dat</w:t>
                            </w:r>
                            <w:r>
                              <w:rPr>
                                <w:rStyle w:val="HTML"/>
                              </w:rPr>
                              <w:t>":"</w:t>
                            </w:r>
                            <w:r w:rsidRPr="006C4697">
                              <w:t xml:space="preserve"> </w:t>
                            </w:r>
                            <w:r w:rsidRPr="006C4697">
                              <w:rPr>
                                <w:rStyle w:val="HTML"/>
                              </w:rPr>
                              <w:t xml:space="preserve">:1000F0007D4860401942F3D080B210BD38B504008D </w:t>
                            </w:r>
                            <w:r>
                              <w:rPr>
                                <w:rStyle w:val="HTML"/>
                              </w:rPr>
                              <w:t>",</w:t>
                            </w:r>
                          </w:p>
                          <w:p w:rsidR="00D066E2" w:rsidRPr="005A41D8" w:rsidRDefault="00D066E2" w:rsidP="00BE309D">
                            <w:pPr>
                              <w:rPr>
                                <w:rStyle w:val="HTML"/>
                              </w:rPr>
                            </w:pPr>
                            <w:r>
                              <w:rPr>
                                <w:rStyle w:val="HTML"/>
                                <w:rFonts w:hint="eastAsia"/>
                              </w:rPr>
                              <w:t>//数据项</w:t>
                            </w:r>
                          </w:p>
                          <w:p w:rsidR="00D066E2" w:rsidRDefault="00D066E2" w:rsidP="00BE309D">
                            <w:pPr>
                              <w:rPr>
                                <w:rStyle w:val="HTML"/>
                              </w:rPr>
                            </w:pPr>
                            <w:r>
                              <w:rPr>
                                <w:rStyle w:val="HTML"/>
                              </w:rPr>
                              <w:t>}</w:t>
                            </w:r>
                          </w:p>
                          <w:p w:rsidR="00D066E2" w:rsidRDefault="00D066E2" w:rsidP="00BE309D"/>
                        </w:txbxContent>
                      </wps:txbx>
                      <wps:bodyPr rot="0" vert="horz" wrap="square" lIns="91440" tIns="45720" rIns="91440" bIns="45720" anchor="t" anchorCtr="0">
                        <a:noAutofit/>
                      </wps:bodyPr>
                    </wps:wsp>
                  </a:graphicData>
                </a:graphic>
              </wp:inline>
            </w:drawing>
          </mc:Choice>
          <mc:Fallback>
            <w:pict>
              <v:shape w14:anchorId="2ED2E655" id="文本框 17" o:spid="_x0000_s1028" type="#_x0000_t202" style="width:395.2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">
                <v:textbox>
                  <w:txbxContent>
                    <w:p w:rsidR="00D066E2" w:rsidRDefault="00D066E2" w:rsidP="00BE309D">
                      <w:pPr>
                        <w:rPr>
                          <w:rStyle w:val="HTML"/>
                        </w:rPr>
                      </w:pPr>
                      <w:r>
                        <w:rPr>
                          <w:rStyle w:val="HTML"/>
                        </w:rPr>
                        <w:t>{</w:t>
                      </w:r>
                    </w:p>
                    <w:p w:rsidR="00D066E2" w:rsidRDefault="00D066E2" w:rsidP="00BE309D">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BE309D">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BE309D">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BE309D">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BE309D">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BE309D">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BE309D">
                      <w:pPr>
                        <w:rPr>
                          <w:rStyle w:val="HTML"/>
                        </w:rPr>
                      </w:pPr>
                      <w:r>
                        <w:rPr>
                          <w:rStyle w:val="HTML"/>
                        </w:rPr>
                        <w:t>"</w:t>
                      </w:r>
                      <w:r>
                        <w:rPr>
                          <w:rFonts w:asciiTheme="minorEastAsia" w:hAnsiTheme="minorEastAsia"/>
                          <w:sz w:val="24"/>
                          <w:szCs w:val="24"/>
                        </w:rPr>
                        <w:t>Dat_num</w:t>
                      </w:r>
                      <w:r>
                        <w:rPr>
                          <w:rStyle w:val="HTML"/>
                        </w:rPr>
                        <w:t>":"42",</w:t>
                      </w:r>
                    </w:p>
                    <w:p w:rsidR="00D066E2" w:rsidRDefault="00D066E2" w:rsidP="00BE309D">
                      <w:pPr>
                        <w:rPr>
                          <w:rStyle w:val="HTML"/>
                        </w:rPr>
                      </w:pPr>
                      <w:r>
                        <w:rPr>
                          <w:rStyle w:val="HTML"/>
                        </w:rPr>
                        <w:t>//</w:t>
                      </w:r>
                      <w:r>
                        <w:rPr>
                          <w:rStyle w:val="HTML"/>
                          <w:rFonts w:hint="eastAsia"/>
                        </w:rPr>
                        <w:t>表示</w:t>
                      </w:r>
                      <w:r>
                        <w:rPr>
                          <w:rStyle w:val="HTML"/>
                        </w:rPr>
                        <w:t>“Dat”</w:t>
                      </w:r>
                      <w:r>
                        <w:rPr>
                          <w:rStyle w:val="HTML"/>
                          <w:rFonts w:hint="eastAsia"/>
                        </w:rPr>
                        <w:t>的</w:t>
                      </w:r>
                      <w:r>
                        <w:rPr>
                          <w:rStyle w:val="HTML"/>
                        </w:rPr>
                        <w:t>value字符串长度为</w:t>
                      </w:r>
                      <w:r>
                        <w:rPr>
                          <w:rStyle w:val="HTML"/>
                          <w:rFonts w:hint="eastAsia"/>
                        </w:rPr>
                        <w:t>42</w:t>
                      </w:r>
                      <w:r>
                        <w:rPr>
                          <w:rStyle w:val="HTML"/>
                        </w:rPr>
                        <w:t>byte</w:t>
                      </w:r>
                    </w:p>
                    <w:p w:rsidR="00D066E2" w:rsidRDefault="00D066E2" w:rsidP="00BE309D">
                      <w:pPr>
                        <w:rPr>
                          <w:rStyle w:val="HTML"/>
                        </w:rPr>
                      </w:pPr>
                      <w:r>
                        <w:rPr>
                          <w:rStyle w:val="HTML"/>
                        </w:rPr>
                        <w:t>"</w:t>
                      </w:r>
                      <w:r>
                        <w:rPr>
                          <w:rFonts w:asciiTheme="minorEastAsia" w:hAnsiTheme="minorEastAsia"/>
                          <w:sz w:val="24"/>
                          <w:szCs w:val="24"/>
                        </w:rPr>
                        <w:t>Dat</w:t>
                      </w:r>
                      <w:r>
                        <w:rPr>
                          <w:rStyle w:val="HTML"/>
                        </w:rPr>
                        <w:t>":"</w:t>
                      </w:r>
                      <w:r w:rsidRPr="006C4697">
                        <w:t xml:space="preserve"> </w:t>
                      </w:r>
                      <w:r w:rsidRPr="006C4697">
                        <w:rPr>
                          <w:rStyle w:val="HTML"/>
                        </w:rPr>
                        <w:t xml:space="preserve">:1000F0007D4860401942F3D080B210BD38B504008D </w:t>
                      </w:r>
                      <w:r>
                        <w:rPr>
                          <w:rStyle w:val="HTML"/>
                        </w:rPr>
                        <w:t>",</w:t>
                      </w:r>
                    </w:p>
                    <w:p w:rsidR="00D066E2" w:rsidRPr="005A41D8" w:rsidRDefault="00D066E2" w:rsidP="00BE309D">
                      <w:pPr>
                        <w:rPr>
                          <w:rStyle w:val="HTML"/>
                        </w:rPr>
                      </w:pPr>
                      <w:r>
                        <w:rPr>
                          <w:rStyle w:val="HTML"/>
                          <w:rFonts w:hint="eastAsia"/>
                        </w:rPr>
                        <w:t>//数据项</w:t>
                      </w:r>
                    </w:p>
                    <w:p w:rsidR="00D066E2" w:rsidRDefault="00D066E2" w:rsidP="00BE309D">
                      <w:pPr>
                        <w:rPr>
                          <w:rStyle w:val="HTML"/>
                        </w:rPr>
                      </w:pPr>
                      <w:r>
                        <w:rPr>
                          <w:rStyle w:val="HTML"/>
                        </w:rPr>
                        <w:t>}</w:t>
                      </w:r>
                    </w:p>
                    <w:p w:rsidR="00D066E2" w:rsidRDefault="00D066E2" w:rsidP="00BE309D"/>
                  </w:txbxContent>
                </v:textbox>
                <w10:anchorlock/>
              </v:shape>
            </w:pict>
          </mc:Fallback>
        </mc:AlternateContent>
      </w:r>
    </w:p>
    <w:p w:rsidR="00BE309D" w:rsidRDefault="00771E44">
      <w:pPr>
        <w:widowControl/>
        <w:jc w:val="left"/>
        <w:rPr>
          <w:rStyle w:val="HTML"/>
        </w:rPr>
      </w:pPr>
      <w:r>
        <w:rPr>
          <w:rFonts w:hint="eastAsia"/>
          <w:sz w:val="28"/>
          <w:szCs w:val="28"/>
        </w:rPr>
        <w:t>仪器收到</w:t>
      </w:r>
      <w:r>
        <w:rPr>
          <w:sz w:val="28"/>
          <w:szCs w:val="28"/>
        </w:rPr>
        <w:t>更新</w:t>
      </w:r>
      <w:r>
        <w:rPr>
          <w:rFonts w:hint="eastAsia"/>
          <w:sz w:val="28"/>
          <w:szCs w:val="28"/>
        </w:rPr>
        <w:t>数据</w:t>
      </w:r>
      <w:r>
        <w:rPr>
          <w:sz w:val="28"/>
          <w:szCs w:val="28"/>
        </w:rPr>
        <w:t>包后发送</w:t>
      </w:r>
      <w:r>
        <w:rPr>
          <w:rFonts w:hint="eastAsia"/>
          <w:sz w:val="28"/>
          <w:szCs w:val="28"/>
        </w:rPr>
        <w:t>上行</w:t>
      </w:r>
      <w:r>
        <w:rPr>
          <w:sz w:val="28"/>
          <w:szCs w:val="28"/>
        </w:rPr>
        <w:t>数据包住值包含</w:t>
      </w:r>
      <w:r>
        <w:rPr>
          <w:rStyle w:val="HTML"/>
        </w:rPr>
        <w:t>"</w:t>
      </w:r>
      <w:r>
        <w:rPr>
          <w:rFonts w:asciiTheme="minorEastAsia" w:hAnsiTheme="minorEastAsia"/>
          <w:sz w:val="24"/>
          <w:szCs w:val="24"/>
        </w:rPr>
        <w:t>Dat_num</w:t>
      </w:r>
      <w:r>
        <w:rPr>
          <w:rStyle w:val="HTML"/>
        </w:rPr>
        <w:t>"</w:t>
      </w:r>
      <w:r>
        <w:rPr>
          <w:rStyle w:val="HTML"/>
          <w:rFonts w:hint="eastAsia"/>
        </w:rPr>
        <w:t>一项</w:t>
      </w:r>
      <w:r>
        <w:rPr>
          <w:rStyle w:val="HTML"/>
        </w:rPr>
        <w:t>，value为此次</w:t>
      </w:r>
      <w:r>
        <w:rPr>
          <w:rStyle w:val="HTML"/>
          <w:rFonts w:hint="eastAsia"/>
        </w:rPr>
        <w:t>接收</w:t>
      </w:r>
      <w:r>
        <w:rPr>
          <w:rStyle w:val="HTML"/>
        </w:rPr>
        <w:t>到的数据长度，</w:t>
      </w:r>
      <w:r>
        <w:rPr>
          <w:rStyle w:val="HTML"/>
          <w:rFonts w:hint="eastAsia"/>
        </w:rPr>
        <w:t>其格式</w:t>
      </w:r>
      <w:r>
        <w:rPr>
          <w:rStyle w:val="HTML"/>
        </w:rPr>
        <w:t>如下：</w:t>
      </w:r>
    </w:p>
    <w:p w:rsidR="00771E44" w:rsidRPr="003F23D0" w:rsidRDefault="00771E44" w:rsidP="00771E44">
      <w:r>
        <w:rPr>
          <w:noProof/>
        </w:rPr>
        <mc:AlternateContent>
          <mc:Choice Requires="wps">
            <w:drawing>
              <wp:inline distT="0" distB="0" distL="0" distR="0" wp14:anchorId="32C529B8" wp14:editId="50DE3F06">
                <wp:extent cx="5019675" cy="2113472"/>
                <wp:effectExtent l="0" t="0" r="28575" b="2032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113472"/>
                        </a:xfrm>
                        <a:prstGeom prst="rect">
                          <a:avLst/>
                        </a:prstGeom>
                        <a:solidFill>
                          <a:srgbClr val="FFFFFF"/>
                        </a:solidFill>
                        <a:ln w="9525">
                          <a:solidFill>
                            <a:srgbClr val="000000"/>
                          </a:solidFill>
                          <a:miter lim="800000"/>
                          <a:headEnd/>
                          <a:tailEnd/>
                        </a:ln>
                      </wps:spPr>
                      <wps:txbx>
                        <w:txbxContent>
                          <w:p w:rsidR="00D066E2" w:rsidRDefault="00D066E2" w:rsidP="00771E44">
                            <w:pPr>
                              <w:rPr>
                                <w:rStyle w:val="HTML"/>
                              </w:rPr>
                            </w:pPr>
                            <w:r>
                              <w:rPr>
                                <w:rStyle w:val="HTML"/>
                              </w:rPr>
                              <w:t>{</w:t>
                            </w:r>
                          </w:p>
                          <w:p w:rsidR="00D066E2" w:rsidRDefault="00D066E2" w:rsidP="00771E44">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771E44">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771E44">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771E44">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771E44">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231</w:t>
                            </w:r>
                            <w:r>
                              <w:rPr>
                                <w:rStyle w:val="HTML"/>
                              </w:rPr>
                              <w:t>",</w:t>
                            </w:r>
                          </w:p>
                          <w:p w:rsidR="00D066E2" w:rsidRDefault="00D066E2" w:rsidP="00771E44">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Pr>
                                <w:rFonts w:asciiTheme="minorEastAsia" w:hAnsiTheme="minorEastAsia" w:hint="eastAsia"/>
                                <w:sz w:val="24"/>
                                <w:szCs w:val="24"/>
                              </w:rPr>
                              <w:t>Updataing</w:t>
                            </w:r>
                          </w:p>
                          <w:p w:rsidR="00D066E2" w:rsidRDefault="00D066E2" w:rsidP="00771E44">
                            <w:pPr>
                              <w:rPr>
                                <w:rStyle w:val="HTML"/>
                              </w:rPr>
                            </w:pPr>
                            <w:r>
                              <w:rPr>
                                <w:rStyle w:val="HTML"/>
                              </w:rPr>
                              <w:t>"</w:t>
                            </w:r>
                            <w:r>
                              <w:rPr>
                                <w:rFonts w:asciiTheme="minorEastAsia" w:hAnsiTheme="minorEastAsia"/>
                                <w:sz w:val="24"/>
                                <w:szCs w:val="24"/>
                              </w:rPr>
                              <w:t>Dat_num</w:t>
                            </w:r>
                            <w:r>
                              <w:rPr>
                                <w:rStyle w:val="HTML"/>
                              </w:rPr>
                              <w:t>":"42",</w:t>
                            </w:r>
                          </w:p>
                          <w:p w:rsidR="00D066E2" w:rsidRDefault="00D066E2" w:rsidP="00771E44">
                            <w:pPr>
                              <w:rPr>
                                <w:rStyle w:val="HTML"/>
                              </w:rPr>
                            </w:pPr>
                            <w:r>
                              <w:rPr>
                                <w:rStyle w:val="HTML"/>
                              </w:rPr>
                              <w:t>//</w:t>
                            </w:r>
                            <w:r>
                              <w:rPr>
                                <w:rStyle w:val="HTML"/>
                                <w:rFonts w:hint="eastAsia"/>
                              </w:rPr>
                              <w:t>表示此次</w:t>
                            </w:r>
                            <w:r>
                              <w:rPr>
                                <w:rStyle w:val="HTML"/>
                              </w:rPr>
                              <w:t>接收到“Dat”</w:t>
                            </w:r>
                            <w:r>
                              <w:rPr>
                                <w:rStyle w:val="HTML"/>
                                <w:rFonts w:hint="eastAsia"/>
                              </w:rPr>
                              <w:t>的</w:t>
                            </w:r>
                            <w:r>
                              <w:rPr>
                                <w:rStyle w:val="HTML"/>
                              </w:rPr>
                              <w:t>value字符串长度为</w:t>
                            </w:r>
                            <w:r>
                              <w:rPr>
                                <w:rStyle w:val="HTML"/>
                                <w:rFonts w:hint="eastAsia"/>
                              </w:rPr>
                              <w:t>42</w:t>
                            </w:r>
                            <w:r>
                              <w:rPr>
                                <w:rStyle w:val="HTML"/>
                              </w:rPr>
                              <w:t>byte</w:t>
                            </w:r>
                          </w:p>
                          <w:p w:rsidR="00D066E2" w:rsidRDefault="00D066E2" w:rsidP="00771E44">
                            <w:pPr>
                              <w:rPr>
                                <w:rStyle w:val="HTML"/>
                              </w:rPr>
                            </w:pPr>
                            <w:r>
                              <w:rPr>
                                <w:rStyle w:val="HTML"/>
                              </w:rPr>
                              <w:t>}</w:t>
                            </w:r>
                          </w:p>
                          <w:p w:rsidR="00D066E2" w:rsidRDefault="00D066E2" w:rsidP="00771E44"/>
                        </w:txbxContent>
                      </wps:txbx>
                      <wps:bodyPr rot="0" vert="horz" wrap="square" lIns="91440" tIns="45720" rIns="91440" bIns="45720" anchor="t" anchorCtr="0">
                        <a:noAutofit/>
                      </wps:bodyPr>
                    </wps:wsp>
                  </a:graphicData>
                </a:graphic>
              </wp:inline>
            </w:drawing>
          </mc:Choice>
          <mc:Fallback>
            <w:pict>
              <v:shape w14:anchorId="32C529B8" id="文本框 18" o:spid="_x0000_s1029" type="#_x0000_t202" style="width:395.25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">
                <v:textbox>
                  <w:txbxContent>
                    <w:p w:rsidR="00D066E2" w:rsidRDefault="00D066E2" w:rsidP="00771E44">
                      <w:pPr>
                        <w:rPr>
                          <w:rStyle w:val="HTML"/>
                        </w:rPr>
                      </w:pPr>
                      <w:r>
                        <w:rPr>
                          <w:rStyle w:val="HTML"/>
                        </w:rPr>
                        <w:t>{</w:t>
                      </w:r>
                    </w:p>
                    <w:p w:rsidR="00D066E2" w:rsidRDefault="00D066E2" w:rsidP="00771E44">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771E44">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771E44">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771E44">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771E44">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231</w:t>
                      </w:r>
                      <w:r>
                        <w:rPr>
                          <w:rStyle w:val="HTML"/>
                        </w:rPr>
                        <w:t>",</w:t>
                      </w:r>
                    </w:p>
                    <w:p w:rsidR="00D066E2" w:rsidRDefault="00D066E2" w:rsidP="00771E44">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Pr>
                          <w:rFonts w:asciiTheme="minorEastAsia" w:hAnsiTheme="minorEastAsia" w:hint="eastAsia"/>
                          <w:sz w:val="24"/>
                          <w:szCs w:val="24"/>
                        </w:rPr>
                        <w:t>Updataing</w:t>
                      </w:r>
                    </w:p>
                    <w:p w:rsidR="00D066E2" w:rsidRDefault="00D066E2" w:rsidP="00771E44">
                      <w:pPr>
                        <w:rPr>
                          <w:rStyle w:val="HTML"/>
                        </w:rPr>
                      </w:pPr>
                      <w:r>
                        <w:rPr>
                          <w:rStyle w:val="HTML"/>
                        </w:rPr>
                        <w:t>"</w:t>
                      </w:r>
                      <w:r>
                        <w:rPr>
                          <w:rFonts w:asciiTheme="minorEastAsia" w:hAnsiTheme="minorEastAsia"/>
                          <w:sz w:val="24"/>
                          <w:szCs w:val="24"/>
                        </w:rPr>
                        <w:t>Dat_num</w:t>
                      </w:r>
                      <w:r>
                        <w:rPr>
                          <w:rStyle w:val="HTML"/>
                        </w:rPr>
                        <w:t>":"42",</w:t>
                      </w:r>
                    </w:p>
                    <w:p w:rsidR="00D066E2" w:rsidRDefault="00D066E2" w:rsidP="00771E44">
                      <w:pPr>
                        <w:rPr>
                          <w:rStyle w:val="HTML"/>
                        </w:rPr>
                      </w:pPr>
                      <w:r>
                        <w:rPr>
                          <w:rStyle w:val="HTML"/>
                        </w:rPr>
                        <w:t>//</w:t>
                      </w:r>
                      <w:r>
                        <w:rPr>
                          <w:rStyle w:val="HTML"/>
                          <w:rFonts w:hint="eastAsia"/>
                        </w:rPr>
                        <w:t>表示此次</w:t>
                      </w:r>
                      <w:r>
                        <w:rPr>
                          <w:rStyle w:val="HTML"/>
                        </w:rPr>
                        <w:t>接收到“Dat”</w:t>
                      </w:r>
                      <w:r>
                        <w:rPr>
                          <w:rStyle w:val="HTML"/>
                          <w:rFonts w:hint="eastAsia"/>
                        </w:rPr>
                        <w:t>的</w:t>
                      </w:r>
                      <w:r>
                        <w:rPr>
                          <w:rStyle w:val="HTML"/>
                        </w:rPr>
                        <w:t>value字符串长度为</w:t>
                      </w:r>
                      <w:r>
                        <w:rPr>
                          <w:rStyle w:val="HTML"/>
                          <w:rFonts w:hint="eastAsia"/>
                        </w:rPr>
                        <w:t>42</w:t>
                      </w:r>
                      <w:r>
                        <w:rPr>
                          <w:rStyle w:val="HTML"/>
                        </w:rPr>
                        <w:t>byte</w:t>
                      </w:r>
                    </w:p>
                    <w:p w:rsidR="00D066E2" w:rsidRDefault="00D066E2" w:rsidP="00771E44">
                      <w:pPr>
                        <w:rPr>
                          <w:rStyle w:val="HTML"/>
                        </w:rPr>
                      </w:pPr>
                      <w:r>
                        <w:rPr>
                          <w:rStyle w:val="HTML"/>
                        </w:rPr>
                        <w:t>}</w:t>
                      </w:r>
                    </w:p>
                    <w:p w:rsidR="00D066E2" w:rsidRDefault="00D066E2" w:rsidP="00771E44"/>
                  </w:txbxContent>
                </v:textbox>
                <w10:anchorlock/>
              </v:shape>
            </w:pict>
          </mc:Fallback>
        </mc:AlternateContent>
      </w:r>
    </w:p>
    <w:p w:rsidR="00771E44" w:rsidRPr="00771E44" w:rsidRDefault="00771E44">
      <w:pPr>
        <w:widowControl/>
        <w:jc w:val="left"/>
        <w:rPr>
          <w:sz w:val="28"/>
          <w:szCs w:val="28"/>
        </w:rPr>
      </w:pPr>
    </w:p>
    <w:p w:rsidR="00F4259C" w:rsidRDefault="00F4259C">
      <w:pPr>
        <w:widowControl/>
        <w:jc w:val="left"/>
        <w:rPr>
          <w:sz w:val="28"/>
          <w:szCs w:val="28"/>
        </w:rPr>
      </w:pPr>
      <w:r>
        <w:rPr>
          <w:sz w:val="28"/>
          <w:szCs w:val="28"/>
        </w:rPr>
        <w:br w:type="page"/>
      </w:r>
    </w:p>
    <w:p w:rsidR="003F23D0" w:rsidRDefault="006E3521" w:rsidP="00487B43">
      <w:pPr>
        <w:pStyle w:val="a7"/>
        <w:numPr>
          <w:ilvl w:val="0"/>
          <w:numId w:val="17"/>
        </w:numPr>
        <w:ind w:firstLineChars="0"/>
        <w:rPr>
          <w:sz w:val="28"/>
          <w:szCs w:val="28"/>
        </w:rPr>
      </w:pPr>
      <w:r w:rsidRPr="00487B43">
        <w:rPr>
          <w:rFonts w:hint="eastAsia"/>
          <w:sz w:val="28"/>
          <w:szCs w:val="28"/>
        </w:rPr>
        <w:lastRenderedPageBreak/>
        <w:t>通信</w:t>
      </w:r>
      <w:r w:rsidRPr="00487B43">
        <w:rPr>
          <w:sz w:val="28"/>
          <w:szCs w:val="28"/>
        </w:rPr>
        <w:t>流程及</w:t>
      </w:r>
      <w:r w:rsidR="00A91509" w:rsidRPr="00487B43">
        <w:rPr>
          <w:rFonts w:hint="eastAsia"/>
          <w:sz w:val="28"/>
          <w:szCs w:val="28"/>
        </w:rPr>
        <w:t>报文</w:t>
      </w:r>
      <w:r w:rsidR="00A91509" w:rsidRPr="00487B43">
        <w:rPr>
          <w:sz w:val="28"/>
          <w:szCs w:val="28"/>
        </w:rPr>
        <w:t>示例</w:t>
      </w:r>
    </w:p>
    <w:p w:rsidR="00D066E2" w:rsidRDefault="00D066E2" w:rsidP="00487B43">
      <w:pPr>
        <w:pStyle w:val="a7"/>
        <w:numPr>
          <w:ilvl w:val="1"/>
          <w:numId w:val="17"/>
        </w:numPr>
        <w:ind w:firstLineChars="0"/>
        <w:rPr>
          <w:sz w:val="28"/>
          <w:szCs w:val="28"/>
        </w:rPr>
      </w:pPr>
      <w:r>
        <w:rPr>
          <w:rFonts w:hint="eastAsia"/>
          <w:sz w:val="28"/>
          <w:szCs w:val="28"/>
        </w:rPr>
        <w:t>仪器</w:t>
      </w:r>
      <w:r>
        <w:rPr>
          <w:sz w:val="28"/>
          <w:szCs w:val="28"/>
        </w:rPr>
        <w:t>正常运行在上传模式时，</w:t>
      </w:r>
      <w:r>
        <w:rPr>
          <w:rFonts w:hint="eastAsia"/>
          <w:sz w:val="28"/>
          <w:szCs w:val="28"/>
        </w:rPr>
        <w:t>每</w:t>
      </w:r>
      <w:r>
        <w:rPr>
          <w:rFonts w:hint="eastAsia"/>
          <w:sz w:val="28"/>
          <w:szCs w:val="28"/>
        </w:rPr>
        <w:t>10</w:t>
      </w:r>
      <w:r>
        <w:rPr>
          <w:rFonts w:hint="eastAsia"/>
          <w:sz w:val="28"/>
          <w:szCs w:val="28"/>
        </w:rPr>
        <w:t>分钟</w:t>
      </w:r>
      <w:r>
        <w:rPr>
          <w:sz w:val="28"/>
          <w:szCs w:val="28"/>
        </w:rPr>
        <w:t>想服务器</w:t>
      </w:r>
      <w:r>
        <w:rPr>
          <w:rFonts w:hint="eastAsia"/>
          <w:sz w:val="28"/>
          <w:szCs w:val="28"/>
        </w:rPr>
        <w:t>发送</w:t>
      </w:r>
      <w:r>
        <w:rPr>
          <w:sz w:val="28"/>
          <w:szCs w:val="28"/>
        </w:rPr>
        <w:t>一次上行数据包上传数据，上传完毕后将保持</w:t>
      </w:r>
      <w:r>
        <w:rPr>
          <w:sz w:val="28"/>
          <w:szCs w:val="28"/>
        </w:rPr>
        <w:t>socket</w:t>
      </w:r>
      <w:r>
        <w:rPr>
          <w:sz w:val="28"/>
          <w:szCs w:val="28"/>
        </w:rPr>
        <w:t>连接</w:t>
      </w:r>
      <w:r>
        <w:rPr>
          <w:rFonts w:hint="eastAsia"/>
          <w:sz w:val="28"/>
          <w:szCs w:val="28"/>
        </w:rPr>
        <w:t>30</w:t>
      </w:r>
      <w:r>
        <w:rPr>
          <w:sz w:val="28"/>
          <w:szCs w:val="28"/>
        </w:rPr>
        <w:t>s</w:t>
      </w:r>
      <w:r>
        <w:rPr>
          <w:sz w:val="28"/>
          <w:szCs w:val="28"/>
        </w:rPr>
        <w:t>事件以等待服务器</w:t>
      </w:r>
      <w:r>
        <w:rPr>
          <w:rFonts w:hint="eastAsia"/>
          <w:sz w:val="28"/>
          <w:szCs w:val="28"/>
        </w:rPr>
        <w:t>确认</w:t>
      </w:r>
      <w:r>
        <w:rPr>
          <w:sz w:val="28"/>
          <w:szCs w:val="28"/>
        </w:rPr>
        <w:t>收到数据的下行数据包</w:t>
      </w:r>
      <w:r>
        <w:rPr>
          <w:rFonts w:hint="eastAsia"/>
          <w:sz w:val="28"/>
          <w:szCs w:val="28"/>
        </w:rPr>
        <w:t>；</w:t>
      </w:r>
      <w:r>
        <w:rPr>
          <w:sz w:val="28"/>
          <w:szCs w:val="28"/>
        </w:rPr>
        <w:t>服务器在收到仪器的上行数据包后要尽快予以相应。</w:t>
      </w:r>
      <w:r>
        <w:rPr>
          <w:rFonts w:hint="eastAsia"/>
          <w:sz w:val="28"/>
          <w:szCs w:val="28"/>
        </w:rPr>
        <w:t>通信</w:t>
      </w:r>
      <w:r>
        <w:rPr>
          <w:sz w:val="28"/>
          <w:szCs w:val="28"/>
        </w:rPr>
        <w:t>流程示意图及示例报文如下。</w:t>
      </w:r>
    </w:p>
    <w:p w:rsidR="00D066E2" w:rsidRDefault="000F2879" w:rsidP="00D066E2">
      <w:pPr>
        <w:pStyle w:val="a7"/>
        <w:ind w:left="840" w:firstLineChars="0" w:firstLine="0"/>
        <w:jc w:val="center"/>
        <w:rPr>
          <w:sz w:val="28"/>
          <w:szCs w:val="28"/>
        </w:rPr>
      </w:pPr>
      <w:r>
        <w:object w:dxaOrig="6780"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17.25pt" o:ole="">
            <v:imagedata r:id="rId8" o:title=""/>
          </v:shape>
          <o:OLEObject Type="Embed" ProgID="Visio.Drawing.15" ShapeID="_x0000_i1025" DrawAspect="Content" ObjectID="_1496141018" r:id="rId9"/>
        </w:object>
      </w:r>
    </w:p>
    <w:p w:rsidR="000F2879" w:rsidRDefault="000F2879" w:rsidP="00D066E2">
      <w:pPr>
        <w:pStyle w:val="a7"/>
        <w:ind w:left="360" w:firstLineChars="0" w:firstLine="0"/>
      </w:pPr>
    </w:p>
    <w:p w:rsidR="000F2879" w:rsidRDefault="000F2879">
      <w:pPr>
        <w:widowControl/>
        <w:jc w:val="left"/>
      </w:pPr>
      <w:r>
        <w:br w:type="page"/>
      </w:r>
    </w:p>
    <w:p w:rsidR="000F2879" w:rsidRPr="000F2879" w:rsidRDefault="000F2879" w:rsidP="000F2879">
      <w:pPr>
        <w:pStyle w:val="a7"/>
        <w:ind w:left="840" w:firstLineChars="0" w:firstLine="0"/>
        <w:rPr>
          <w:b/>
          <w:sz w:val="28"/>
          <w:szCs w:val="28"/>
        </w:rPr>
      </w:pPr>
      <w:r w:rsidRPr="000F2879">
        <w:rPr>
          <w:rFonts w:hint="eastAsia"/>
          <w:b/>
          <w:sz w:val="28"/>
          <w:szCs w:val="28"/>
        </w:rPr>
        <w:lastRenderedPageBreak/>
        <w:t>上传模式</w:t>
      </w:r>
      <w:r w:rsidRPr="000F2879">
        <w:rPr>
          <w:b/>
          <w:sz w:val="28"/>
          <w:szCs w:val="28"/>
        </w:rPr>
        <w:t>数据上传上行数据包</w:t>
      </w:r>
      <w:r w:rsidRPr="000F2879">
        <w:rPr>
          <w:rFonts w:hint="eastAsia"/>
          <w:b/>
          <w:sz w:val="28"/>
          <w:szCs w:val="28"/>
        </w:rPr>
        <w:t>报文</w:t>
      </w:r>
      <w:r w:rsidRPr="000F2879">
        <w:rPr>
          <w:b/>
          <w:sz w:val="28"/>
          <w:szCs w:val="28"/>
        </w:rPr>
        <w:t>示例</w:t>
      </w:r>
    </w:p>
    <w:p w:rsidR="00D066E2" w:rsidRDefault="00D066E2" w:rsidP="00D066E2">
      <w:pPr>
        <w:pStyle w:val="a7"/>
        <w:ind w:left="360" w:firstLineChars="0" w:firstLine="0"/>
      </w:pPr>
      <w:r>
        <w:rPr>
          <w:noProof/>
        </w:rPr>
        <mc:AlternateContent>
          <mc:Choice Requires="wps">
            <w:drawing>
              <wp:inline distT="0" distB="0" distL="0" distR="0" wp14:anchorId="24E1D35F" wp14:editId="06769A96">
                <wp:extent cx="5010150" cy="4019550"/>
                <wp:effectExtent l="0" t="0" r="19050" b="1905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D066E2" w:rsidRDefault="00D066E2" w:rsidP="00D066E2">
                            <w:pPr>
                              <w:rPr>
                                <w:rStyle w:val="HTML"/>
                              </w:rPr>
                            </w:pPr>
                            <w:r>
                              <w:rPr>
                                <w:rStyle w:val="HTML"/>
                              </w:rPr>
                              <w:t>{</w:t>
                            </w:r>
                          </w:p>
                          <w:p w:rsidR="00D066E2" w:rsidRDefault="00D066E2" w:rsidP="00D066E2">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D066E2">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D066E2">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D066E2">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D066E2">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D066E2">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D066E2" w:rsidRDefault="00D066E2" w:rsidP="00D066E2">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D066E2">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D066E2">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D066E2">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D066E2">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D066E2">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D066E2">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D066E2">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D066E2">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D066E2">
                            <w:pPr>
                              <w:rPr>
                                <w:rStyle w:val="HTML"/>
                              </w:rPr>
                            </w:pPr>
                            <w:r>
                              <w:rPr>
                                <w:rStyle w:val="HTML"/>
                              </w:rPr>
                              <w:t>"</w:t>
                            </w:r>
                            <w:r w:rsidRPr="00616416">
                              <w:t xml:space="preserve"> </w:t>
                            </w:r>
                            <w:r w:rsidRPr="00B9777C">
                              <w:t>Temp_V</w:t>
                            </w:r>
                            <w:r>
                              <w:rPr>
                                <w:rStyle w:val="HTML"/>
                              </w:rPr>
                              <w:t>":"25",</w:t>
                            </w:r>
                          </w:p>
                          <w:p w:rsidR="00D066E2" w:rsidRDefault="00D066E2" w:rsidP="00D066E2">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D066E2">
                            <w:pPr>
                              <w:rPr>
                                <w:rStyle w:val="HTML"/>
                              </w:rPr>
                            </w:pPr>
                            <w:r>
                              <w:rPr>
                                <w:rStyle w:val="HTML"/>
                                <w:rFonts w:hint="eastAsia"/>
                              </w:rPr>
                              <w:t>//数据项 数据</w:t>
                            </w:r>
                            <w:r>
                              <w:rPr>
                                <w:rStyle w:val="HTML"/>
                              </w:rPr>
                              <w:t>项中各项value为</w:t>
                            </w:r>
                            <w:r>
                              <w:rPr>
                                <w:rStyle w:val="HTML"/>
                                <w:rFonts w:hint="eastAsia"/>
                              </w:rPr>
                              <w:t>发送</w:t>
                            </w:r>
                            <w:r>
                              <w:rPr>
                                <w:rStyle w:val="HTML"/>
                              </w:rPr>
                              <w:t>数据时的实时数据</w:t>
                            </w:r>
                          </w:p>
                          <w:p w:rsidR="00D066E2" w:rsidRDefault="00D066E2" w:rsidP="00D066E2">
                            <w:pPr>
                              <w:rPr>
                                <w:rStyle w:val="HTML"/>
                              </w:rPr>
                            </w:pPr>
                            <w:r>
                              <w:rPr>
                                <w:rStyle w:val="HTML"/>
                              </w:rPr>
                              <w:t>}</w:t>
                            </w:r>
                          </w:p>
                          <w:p w:rsidR="00D066E2" w:rsidRDefault="00D066E2" w:rsidP="00D066E2">
                            <w:pPr>
                              <w:rPr>
                                <w:rStyle w:val="HTML"/>
                              </w:rPr>
                            </w:pPr>
                          </w:p>
                          <w:p w:rsidR="00D066E2" w:rsidRPr="002B2CA4" w:rsidRDefault="00D066E2" w:rsidP="00D066E2">
                            <w:pPr>
                              <w:rPr>
                                <w:rStyle w:val="HTML"/>
                              </w:rPr>
                            </w:pPr>
                          </w:p>
                          <w:p w:rsidR="00D066E2" w:rsidRPr="002B2CA4" w:rsidRDefault="00D066E2" w:rsidP="00D066E2"/>
                        </w:txbxContent>
                      </wps:txbx>
                      <wps:bodyPr rot="0" vert="horz" wrap="square" lIns="91440" tIns="45720" rIns="91440" bIns="45720" anchor="t" anchorCtr="0">
                        <a:noAutofit/>
                      </wps:bodyPr>
                    </wps:wsp>
                  </a:graphicData>
                </a:graphic>
              </wp:inline>
            </w:drawing>
          </mc:Choice>
          <mc:Fallback>
            <w:pict>
              <v:shape w14:anchorId="24E1D35F" id="_x0000_s1030"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">
                <v:textbox>
                  <w:txbxContent>
                    <w:p w:rsidR="00D066E2" w:rsidRDefault="00D066E2" w:rsidP="00D066E2">
                      <w:pPr>
                        <w:rPr>
                          <w:rStyle w:val="HTML"/>
                        </w:rPr>
                      </w:pPr>
                      <w:r>
                        <w:rPr>
                          <w:rStyle w:val="HTML"/>
                        </w:rPr>
                        <w:t>{</w:t>
                      </w:r>
                    </w:p>
                    <w:p w:rsidR="00D066E2" w:rsidRDefault="00D066E2" w:rsidP="00D066E2">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D066E2">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D066E2">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D066E2">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D066E2">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D066E2">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D066E2" w:rsidRDefault="00D066E2" w:rsidP="00D066E2">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D066E2">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D066E2">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D066E2">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D066E2">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D066E2">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D066E2">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D066E2">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D066E2">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D066E2">
                      <w:pPr>
                        <w:rPr>
                          <w:rStyle w:val="HTML"/>
                        </w:rPr>
                      </w:pPr>
                      <w:r>
                        <w:rPr>
                          <w:rStyle w:val="HTML"/>
                        </w:rPr>
                        <w:t>"</w:t>
                      </w:r>
                      <w:r w:rsidRPr="00616416">
                        <w:t xml:space="preserve"> </w:t>
                      </w:r>
                      <w:r w:rsidRPr="00B9777C">
                        <w:t>Temp_V</w:t>
                      </w:r>
                      <w:r>
                        <w:rPr>
                          <w:rStyle w:val="HTML"/>
                        </w:rPr>
                        <w:t>":"25",</w:t>
                      </w:r>
                    </w:p>
                    <w:p w:rsidR="00D066E2" w:rsidRDefault="00D066E2" w:rsidP="00D066E2">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D066E2">
                      <w:pPr>
                        <w:rPr>
                          <w:rStyle w:val="HTML"/>
                        </w:rPr>
                      </w:pPr>
                      <w:r>
                        <w:rPr>
                          <w:rStyle w:val="HTML"/>
                          <w:rFonts w:hint="eastAsia"/>
                        </w:rPr>
                        <w:t>//数据项 数据</w:t>
                      </w:r>
                      <w:r>
                        <w:rPr>
                          <w:rStyle w:val="HTML"/>
                        </w:rPr>
                        <w:t>项中各项value为</w:t>
                      </w:r>
                      <w:r>
                        <w:rPr>
                          <w:rStyle w:val="HTML"/>
                          <w:rFonts w:hint="eastAsia"/>
                        </w:rPr>
                        <w:t>发送</w:t>
                      </w:r>
                      <w:r>
                        <w:rPr>
                          <w:rStyle w:val="HTML"/>
                        </w:rPr>
                        <w:t>数据时的实时数据</w:t>
                      </w:r>
                    </w:p>
                    <w:p w:rsidR="00D066E2" w:rsidRDefault="00D066E2" w:rsidP="00D066E2">
                      <w:pPr>
                        <w:rPr>
                          <w:rStyle w:val="HTML"/>
                        </w:rPr>
                      </w:pPr>
                      <w:r>
                        <w:rPr>
                          <w:rStyle w:val="HTML"/>
                        </w:rPr>
                        <w:t>}</w:t>
                      </w:r>
                    </w:p>
                    <w:p w:rsidR="00D066E2" w:rsidRDefault="00D066E2" w:rsidP="00D066E2">
                      <w:pPr>
                        <w:rPr>
                          <w:rStyle w:val="HTML"/>
                        </w:rPr>
                      </w:pPr>
                    </w:p>
                    <w:p w:rsidR="00D066E2" w:rsidRPr="002B2CA4" w:rsidRDefault="00D066E2" w:rsidP="00D066E2">
                      <w:pPr>
                        <w:rPr>
                          <w:rStyle w:val="HTML"/>
                        </w:rPr>
                      </w:pPr>
                    </w:p>
                    <w:p w:rsidR="00D066E2" w:rsidRPr="002B2CA4" w:rsidRDefault="00D066E2" w:rsidP="00D066E2"/>
                  </w:txbxContent>
                </v:textbox>
                <w10:anchorlock/>
              </v:shape>
            </w:pict>
          </mc:Fallback>
        </mc:AlternateContent>
      </w:r>
    </w:p>
    <w:p w:rsidR="000F2879" w:rsidRDefault="000F2879">
      <w:pPr>
        <w:widowControl/>
        <w:jc w:val="left"/>
        <w:rPr>
          <w:b/>
          <w:sz w:val="28"/>
          <w:szCs w:val="28"/>
        </w:rPr>
      </w:pPr>
      <w:r>
        <w:rPr>
          <w:b/>
          <w:sz w:val="28"/>
          <w:szCs w:val="28"/>
        </w:rPr>
        <w:br w:type="page"/>
      </w:r>
    </w:p>
    <w:p w:rsidR="000F2879" w:rsidRPr="000F2879" w:rsidRDefault="000F2879" w:rsidP="000F2879">
      <w:pPr>
        <w:pStyle w:val="a7"/>
        <w:ind w:left="840" w:firstLineChars="0" w:firstLine="0"/>
        <w:rPr>
          <w:b/>
          <w:sz w:val="28"/>
          <w:szCs w:val="28"/>
        </w:rPr>
      </w:pPr>
      <w:r w:rsidRPr="000F2879">
        <w:rPr>
          <w:rFonts w:hint="eastAsia"/>
          <w:b/>
          <w:sz w:val="28"/>
          <w:szCs w:val="28"/>
        </w:rPr>
        <w:lastRenderedPageBreak/>
        <w:t>上传模式</w:t>
      </w:r>
      <w:r>
        <w:rPr>
          <w:rFonts w:hint="eastAsia"/>
          <w:b/>
          <w:sz w:val="28"/>
          <w:szCs w:val="28"/>
        </w:rPr>
        <w:t>数据确认（数据</w:t>
      </w:r>
      <w:r>
        <w:rPr>
          <w:rFonts w:hint="eastAsia"/>
          <w:b/>
          <w:sz w:val="28"/>
          <w:szCs w:val="28"/>
        </w:rPr>
        <w:t>ACK</w:t>
      </w:r>
      <w:r>
        <w:rPr>
          <w:b/>
          <w:sz w:val="28"/>
          <w:szCs w:val="28"/>
        </w:rPr>
        <w:t>）</w:t>
      </w:r>
      <w:r>
        <w:rPr>
          <w:rFonts w:hint="eastAsia"/>
          <w:b/>
          <w:sz w:val="28"/>
          <w:szCs w:val="28"/>
        </w:rPr>
        <w:t>下</w:t>
      </w:r>
      <w:r w:rsidRPr="000F2879">
        <w:rPr>
          <w:b/>
          <w:sz w:val="28"/>
          <w:szCs w:val="28"/>
        </w:rPr>
        <w:t>行数据包</w:t>
      </w:r>
      <w:r w:rsidRPr="000F2879">
        <w:rPr>
          <w:rFonts w:hint="eastAsia"/>
          <w:b/>
          <w:sz w:val="28"/>
          <w:szCs w:val="28"/>
        </w:rPr>
        <w:t>报文</w:t>
      </w:r>
      <w:r w:rsidRPr="000F2879">
        <w:rPr>
          <w:b/>
          <w:sz w:val="28"/>
          <w:szCs w:val="28"/>
        </w:rPr>
        <w:t>示例</w:t>
      </w:r>
    </w:p>
    <w:p w:rsidR="000F2879" w:rsidRDefault="000F2879" w:rsidP="000F2879">
      <w:pPr>
        <w:pStyle w:val="a7"/>
        <w:ind w:left="360" w:firstLineChars="0" w:firstLine="0"/>
      </w:pPr>
      <w:r>
        <w:rPr>
          <w:noProof/>
        </w:rPr>
        <mc:AlternateContent>
          <mc:Choice Requires="wps">
            <w:drawing>
              <wp:inline distT="0" distB="0" distL="0" distR="0" wp14:anchorId="4ED32D79" wp14:editId="16844883">
                <wp:extent cx="5010150" cy="4019550"/>
                <wp:effectExtent l="0" t="0" r="1905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0F2879" w:rsidRDefault="000F2879" w:rsidP="000F2879">
                            <w:pPr>
                              <w:rPr>
                                <w:rStyle w:val="HTML"/>
                              </w:rPr>
                            </w:pPr>
                            <w:r>
                              <w:rPr>
                                <w:rStyle w:val="HTML"/>
                              </w:rPr>
                              <w:t>{</w:t>
                            </w:r>
                          </w:p>
                          <w:p w:rsidR="000F2879" w:rsidRDefault="000F2879" w:rsidP="000F2879">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0F2879" w:rsidRDefault="000F2879" w:rsidP="000F2879">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0F2879" w:rsidRDefault="000F2879" w:rsidP="000F2879">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0F2879" w:rsidRDefault="000F2879" w:rsidP="000F2879">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0F2879" w:rsidRDefault="000F2879" w:rsidP="000F2879">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0F2879" w:rsidRPr="00D25D10" w:rsidRDefault="000F2879" w:rsidP="000F2879">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0F2879" w:rsidRDefault="000F2879" w:rsidP="000F2879">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0F2879" w:rsidRDefault="000F2879" w:rsidP="000F2879">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0F2879" w:rsidRDefault="000F2879" w:rsidP="000F2879">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0F2879" w:rsidRDefault="000F2879" w:rsidP="000F2879">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0F2879" w:rsidRDefault="000F2879" w:rsidP="000F2879">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0F2879" w:rsidRDefault="000F2879" w:rsidP="000F2879">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0F2879" w:rsidRDefault="000F2879" w:rsidP="000F2879">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HCHO_</w:t>
                            </w:r>
                            <w:r w:rsidRPr="0065261C">
                              <w:rPr>
                                <w:color w:val="FF0000"/>
                              </w:rPr>
                              <w:t>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PM</w:t>
                            </w:r>
                            <w:r w:rsidRPr="0065261C">
                              <w:rPr>
                                <w:color w:val="FF0000"/>
                              </w:rPr>
                              <w:t>25</w:t>
                            </w:r>
                            <w:r w:rsidRPr="0065261C">
                              <w:rPr>
                                <w:rFonts w:hint="eastAsia"/>
                                <w:color w:val="FF0000"/>
                              </w:rPr>
                              <w:t>_</w:t>
                            </w:r>
                            <w:r w:rsidRPr="0065261C">
                              <w:rPr>
                                <w:color w:val="FF0000"/>
                              </w:rPr>
                              <w:t>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color w:val="FF0000"/>
                              </w:rPr>
                              <w:t xml:space="preserve"> Temp_V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w:t>
                            </w:r>
                            <w:r w:rsidRPr="0065261C">
                              <w:rPr>
                                <w:color w:val="FF0000"/>
                              </w:rPr>
                              <w:t>Humi_V</w:t>
                            </w:r>
                            <w:r w:rsidRPr="0065261C">
                              <w:rPr>
                                <w:rStyle w:val="HTML"/>
                                <w:color w:val="FF0000"/>
                              </w:rPr>
                              <w:t>":"</w:t>
                            </w:r>
                            <w:r w:rsidR="0065261C" w:rsidRPr="0065261C">
                              <w:rPr>
                                <w:rStyle w:val="HTML"/>
                                <w:color w:val="FF0000"/>
                              </w:rPr>
                              <w:t>0</w:t>
                            </w:r>
                            <w:r w:rsidRPr="0065261C">
                              <w:rPr>
                                <w:rStyle w:val="HTML"/>
                                <w:color w:val="FF0000"/>
                              </w:rPr>
                              <w:t>"</w:t>
                            </w:r>
                          </w:p>
                          <w:p w:rsidR="000F2879" w:rsidRPr="005A41D8" w:rsidRDefault="000F2879" w:rsidP="000F2879">
                            <w:pPr>
                              <w:rPr>
                                <w:rStyle w:val="HTML"/>
                              </w:rPr>
                            </w:pPr>
                            <w:r>
                              <w:rPr>
                                <w:rStyle w:val="HTML"/>
                                <w:rFonts w:hint="eastAsia"/>
                              </w:rPr>
                              <w:t xml:space="preserve">//数据项 </w:t>
                            </w:r>
                            <w:r w:rsidR="0065261C">
                              <w:rPr>
                                <w:rStyle w:val="HTML"/>
                                <w:rFonts w:hint="eastAsia"/>
                              </w:rPr>
                              <w:t>由于是</w:t>
                            </w:r>
                            <w:r w:rsidR="0065261C">
                              <w:rPr>
                                <w:rStyle w:val="HTML"/>
                              </w:rPr>
                              <w:t>下行，测量参数项均为</w:t>
                            </w:r>
                            <w:r w:rsidR="0065261C">
                              <w:rPr>
                                <w:rStyle w:val="HTML"/>
                                <w:rFonts w:hint="eastAsia"/>
                              </w:rPr>
                              <w:t>“0</w:t>
                            </w:r>
                            <w:r w:rsidR="0065261C">
                              <w:rPr>
                                <w:rStyle w:val="HTML"/>
                              </w:rPr>
                              <w:t>”</w:t>
                            </w:r>
                          </w:p>
                          <w:p w:rsidR="000F2879" w:rsidRDefault="000F2879" w:rsidP="000F2879">
                            <w:pPr>
                              <w:rPr>
                                <w:rStyle w:val="HTML"/>
                              </w:rPr>
                            </w:pPr>
                            <w:r>
                              <w:rPr>
                                <w:rStyle w:val="HTML"/>
                              </w:rPr>
                              <w:t>}</w:t>
                            </w:r>
                          </w:p>
                          <w:p w:rsidR="000F2879" w:rsidRDefault="000F2879" w:rsidP="000F2879">
                            <w:pPr>
                              <w:rPr>
                                <w:rStyle w:val="HTML"/>
                              </w:rPr>
                            </w:pPr>
                          </w:p>
                          <w:p w:rsidR="000F2879" w:rsidRPr="002B2CA4" w:rsidRDefault="000F2879" w:rsidP="000F2879">
                            <w:pPr>
                              <w:rPr>
                                <w:rStyle w:val="HTML"/>
                              </w:rPr>
                            </w:pPr>
                          </w:p>
                          <w:p w:rsidR="000F2879" w:rsidRPr="002B2CA4" w:rsidRDefault="000F2879" w:rsidP="000F2879"/>
                        </w:txbxContent>
                      </wps:txbx>
                      <wps:bodyPr rot="0" vert="horz" wrap="square" lIns="91440" tIns="45720" rIns="91440" bIns="45720" anchor="t" anchorCtr="0">
                        <a:noAutofit/>
                      </wps:bodyPr>
                    </wps:wsp>
                  </a:graphicData>
                </a:graphic>
              </wp:inline>
            </w:drawing>
          </mc:Choice>
          <mc:Fallback>
            <w:pict>
              <v:shape w14:anchorId="4ED32D79" id="_x0000_s1031"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">
                <v:textbox>
                  <w:txbxContent>
                    <w:p w:rsidR="000F2879" w:rsidRDefault="000F2879" w:rsidP="000F2879">
                      <w:pPr>
                        <w:rPr>
                          <w:rStyle w:val="HTML"/>
                        </w:rPr>
                      </w:pPr>
                      <w:r>
                        <w:rPr>
                          <w:rStyle w:val="HTML"/>
                        </w:rPr>
                        <w:t>{</w:t>
                      </w:r>
                    </w:p>
                    <w:p w:rsidR="000F2879" w:rsidRDefault="000F2879" w:rsidP="000F2879">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0F2879" w:rsidRDefault="000F2879" w:rsidP="000F2879">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0F2879" w:rsidRDefault="000F2879" w:rsidP="000F2879">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0F2879" w:rsidRDefault="000F2879" w:rsidP="000F2879">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0F2879" w:rsidRDefault="000F2879" w:rsidP="000F2879">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0F2879" w:rsidRPr="00D25D10" w:rsidRDefault="000F2879" w:rsidP="000F2879">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0F2879" w:rsidRDefault="000F2879" w:rsidP="000F2879">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0F2879" w:rsidRDefault="000F2879" w:rsidP="000F2879">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0F2879" w:rsidRDefault="000F2879" w:rsidP="000F2879">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0F2879" w:rsidRDefault="000F2879" w:rsidP="000F2879">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0F2879" w:rsidRDefault="000F2879" w:rsidP="000F2879">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0F2879" w:rsidRDefault="000F2879" w:rsidP="000F2879">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0F2879" w:rsidRDefault="000F2879" w:rsidP="000F2879">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HCHO_</w:t>
                      </w:r>
                      <w:r w:rsidRPr="0065261C">
                        <w:rPr>
                          <w:color w:val="FF0000"/>
                        </w:rPr>
                        <w:t>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PM</w:t>
                      </w:r>
                      <w:r w:rsidRPr="0065261C">
                        <w:rPr>
                          <w:color w:val="FF0000"/>
                        </w:rPr>
                        <w:t>25</w:t>
                      </w:r>
                      <w:r w:rsidRPr="0065261C">
                        <w:rPr>
                          <w:rFonts w:hint="eastAsia"/>
                          <w:color w:val="FF0000"/>
                        </w:rPr>
                        <w:t>_</w:t>
                      </w:r>
                      <w:r w:rsidRPr="0065261C">
                        <w:rPr>
                          <w:color w:val="FF0000"/>
                        </w:rPr>
                        <w:t>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color w:val="FF0000"/>
                        </w:rPr>
                        <w:t xml:space="preserve"> Temp_V</w:t>
                      </w:r>
                      <w:r w:rsidRPr="0065261C">
                        <w:rPr>
                          <w:rStyle w:val="HTML"/>
                          <w:color w:val="FF0000"/>
                        </w:rPr>
                        <w:t>":"</w:t>
                      </w:r>
                      <w:r w:rsidR="0065261C" w:rsidRPr="0065261C">
                        <w:rPr>
                          <w:rStyle w:val="HTML"/>
                          <w:color w:val="FF0000"/>
                        </w:rPr>
                        <w:t>0</w:t>
                      </w:r>
                      <w:r w:rsidRPr="0065261C">
                        <w:rPr>
                          <w:rStyle w:val="HTML"/>
                          <w:color w:val="FF0000"/>
                        </w:rPr>
                        <w:t>",</w:t>
                      </w:r>
                    </w:p>
                    <w:p w:rsidR="000F2879" w:rsidRPr="0065261C" w:rsidRDefault="000F2879" w:rsidP="000F2879">
                      <w:pPr>
                        <w:rPr>
                          <w:rStyle w:val="HTML"/>
                          <w:color w:val="FF0000"/>
                        </w:rPr>
                      </w:pPr>
                      <w:r w:rsidRPr="0065261C">
                        <w:rPr>
                          <w:rStyle w:val="HTML"/>
                          <w:color w:val="FF0000"/>
                        </w:rPr>
                        <w:t>"</w:t>
                      </w:r>
                      <w:r w:rsidRPr="0065261C">
                        <w:rPr>
                          <w:rFonts w:hint="eastAsia"/>
                          <w:color w:val="FF0000"/>
                        </w:rPr>
                        <w:t xml:space="preserve"> </w:t>
                      </w:r>
                      <w:r w:rsidRPr="0065261C">
                        <w:rPr>
                          <w:color w:val="FF0000"/>
                        </w:rPr>
                        <w:t>Humi_V</w:t>
                      </w:r>
                      <w:r w:rsidRPr="0065261C">
                        <w:rPr>
                          <w:rStyle w:val="HTML"/>
                          <w:color w:val="FF0000"/>
                        </w:rPr>
                        <w:t>":"</w:t>
                      </w:r>
                      <w:r w:rsidR="0065261C" w:rsidRPr="0065261C">
                        <w:rPr>
                          <w:rStyle w:val="HTML"/>
                          <w:color w:val="FF0000"/>
                        </w:rPr>
                        <w:t>0</w:t>
                      </w:r>
                      <w:r w:rsidRPr="0065261C">
                        <w:rPr>
                          <w:rStyle w:val="HTML"/>
                          <w:color w:val="FF0000"/>
                        </w:rPr>
                        <w:t>"</w:t>
                      </w:r>
                    </w:p>
                    <w:p w:rsidR="000F2879" w:rsidRPr="005A41D8" w:rsidRDefault="000F2879" w:rsidP="000F2879">
                      <w:pPr>
                        <w:rPr>
                          <w:rStyle w:val="HTML"/>
                          <w:rFonts w:hint="eastAsia"/>
                        </w:rPr>
                      </w:pPr>
                      <w:r>
                        <w:rPr>
                          <w:rStyle w:val="HTML"/>
                          <w:rFonts w:hint="eastAsia"/>
                        </w:rPr>
                        <w:t xml:space="preserve">//数据项 </w:t>
                      </w:r>
                      <w:r w:rsidR="0065261C">
                        <w:rPr>
                          <w:rStyle w:val="HTML"/>
                          <w:rFonts w:hint="eastAsia"/>
                        </w:rPr>
                        <w:t>由于是</w:t>
                      </w:r>
                      <w:r w:rsidR="0065261C">
                        <w:rPr>
                          <w:rStyle w:val="HTML"/>
                        </w:rPr>
                        <w:t>下行，测量参数项均为</w:t>
                      </w:r>
                      <w:r w:rsidR="0065261C">
                        <w:rPr>
                          <w:rStyle w:val="HTML"/>
                          <w:rFonts w:hint="eastAsia"/>
                        </w:rPr>
                        <w:t>“0</w:t>
                      </w:r>
                      <w:r w:rsidR="0065261C">
                        <w:rPr>
                          <w:rStyle w:val="HTML"/>
                        </w:rPr>
                        <w:t>”</w:t>
                      </w:r>
                    </w:p>
                    <w:p w:rsidR="000F2879" w:rsidRDefault="000F2879" w:rsidP="000F2879">
                      <w:pPr>
                        <w:rPr>
                          <w:rStyle w:val="HTML"/>
                        </w:rPr>
                      </w:pPr>
                      <w:r>
                        <w:rPr>
                          <w:rStyle w:val="HTML"/>
                        </w:rPr>
                        <w:t>}</w:t>
                      </w:r>
                    </w:p>
                    <w:p w:rsidR="000F2879" w:rsidRDefault="000F2879" w:rsidP="000F2879">
                      <w:pPr>
                        <w:rPr>
                          <w:rStyle w:val="HTML"/>
                        </w:rPr>
                      </w:pPr>
                    </w:p>
                    <w:p w:rsidR="000F2879" w:rsidRPr="002B2CA4" w:rsidRDefault="000F2879" w:rsidP="000F2879">
                      <w:pPr>
                        <w:rPr>
                          <w:rStyle w:val="HTML"/>
                        </w:rPr>
                      </w:pPr>
                    </w:p>
                    <w:p w:rsidR="000F2879" w:rsidRPr="002B2CA4" w:rsidRDefault="000F2879" w:rsidP="000F2879"/>
                  </w:txbxContent>
                </v:textbox>
                <w10:anchorlock/>
              </v:shape>
            </w:pict>
          </mc:Fallback>
        </mc:AlternateContent>
      </w:r>
    </w:p>
    <w:p w:rsidR="000F2879" w:rsidRDefault="000F2879" w:rsidP="00D066E2">
      <w:pPr>
        <w:pStyle w:val="a7"/>
        <w:ind w:left="360" w:firstLineChars="0" w:firstLine="0"/>
      </w:pPr>
    </w:p>
    <w:p w:rsidR="00D066E2" w:rsidRDefault="00D066E2" w:rsidP="00D066E2">
      <w:pPr>
        <w:pStyle w:val="a7"/>
        <w:ind w:left="840" w:firstLineChars="0" w:firstLine="0"/>
        <w:rPr>
          <w:sz w:val="28"/>
          <w:szCs w:val="28"/>
        </w:rPr>
      </w:pPr>
    </w:p>
    <w:p w:rsidR="000F2879" w:rsidRDefault="000F2879">
      <w:pPr>
        <w:widowControl/>
        <w:jc w:val="left"/>
        <w:rPr>
          <w:sz w:val="28"/>
          <w:szCs w:val="28"/>
        </w:rPr>
      </w:pPr>
      <w:r>
        <w:rPr>
          <w:sz w:val="28"/>
          <w:szCs w:val="28"/>
        </w:rPr>
        <w:br w:type="page"/>
      </w:r>
    </w:p>
    <w:p w:rsidR="00487B43" w:rsidRDefault="00487B43" w:rsidP="00487B43">
      <w:pPr>
        <w:pStyle w:val="a7"/>
        <w:numPr>
          <w:ilvl w:val="1"/>
          <w:numId w:val="17"/>
        </w:numPr>
        <w:ind w:firstLineChars="0"/>
        <w:rPr>
          <w:sz w:val="28"/>
          <w:szCs w:val="28"/>
        </w:rPr>
      </w:pPr>
      <w:r>
        <w:rPr>
          <w:rFonts w:hint="eastAsia"/>
          <w:sz w:val="28"/>
          <w:szCs w:val="28"/>
        </w:rPr>
        <w:lastRenderedPageBreak/>
        <w:t>仪器</w:t>
      </w:r>
      <w:r w:rsidR="00C13AC9">
        <w:rPr>
          <w:sz w:val="28"/>
          <w:szCs w:val="28"/>
        </w:rPr>
        <w:t>开机</w:t>
      </w:r>
      <w:r w:rsidR="00C13AC9">
        <w:rPr>
          <w:rFonts w:hint="eastAsia"/>
          <w:sz w:val="28"/>
          <w:szCs w:val="28"/>
        </w:rPr>
        <w:t>联网</w:t>
      </w:r>
      <w:r w:rsidR="00C13AC9">
        <w:rPr>
          <w:sz w:val="28"/>
          <w:szCs w:val="28"/>
        </w:rPr>
        <w:t>校时的通信流程</w:t>
      </w:r>
    </w:p>
    <w:p w:rsidR="00480500" w:rsidRDefault="003C1617" w:rsidP="00A06DDB">
      <w:pPr>
        <w:pStyle w:val="a7"/>
        <w:ind w:left="840" w:firstLineChars="0" w:firstLine="0"/>
      </w:pPr>
      <w:r>
        <w:object w:dxaOrig="6705" w:dyaOrig="7380">
          <v:shape id="_x0000_i1026" type="#_x0000_t75" style="width:397.9pt;height:446.65pt" o:ole="">
            <v:imagedata r:id="rId10" o:title=""/>
          </v:shape>
          <o:OLEObject Type="Embed" ProgID="Visio.Drawing.15" ShapeID="_x0000_i1026" DrawAspect="Content" ObjectID="_1496141019" r:id="rId11"/>
        </w:object>
      </w:r>
      <w:r w:rsidR="00480500">
        <w:br w:type="page"/>
      </w:r>
    </w:p>
    <w:p w:rsidR="00480500" w:rsidRPr="000F1AAB" w:rsidRDefault="00480500" w:rsidP="000F1AAB">
      <w:pPr>
        <w:rPr>
          <w:b/>
          <w:sz w:val="28"/>
          <w:szCs w:val="28"/>
        </w:rPr>
      </w:pPr>
      <w:r w:rsidRPr="000F1AAB">
        <w:rPr>
          <w:rFonts w:hint="eastAsia"/>
          <w:b/>
          <w:sz w:val="28"/>
          <w:szCs w:val="28"/>
        </w:rPr>
        <w:lastRenderedPageBreak/>
        <w:t>校时</w:t>
      </w:r>
      <w:r w:rsidRPr="000F1AAB">
        <w:rPr>
          <w:b/>
          <w:sz w:val="28"/>
          <w:szCs w:val="28"/>
        </w:rPr>
        <w:t>请求</w:t>
      </w:r>
      <w:r w:rsidR="001E72E5" w:rsidRPr="000F1AAB">
        <w:rPr>
          <w:rFonts w:hint="eastAsia"/>
          <w:b/>
          <w:sz w:val="28"/>
          <w:szCs w:val="28"/>
        </w:rPr>
        <w:t>上行</w:t>
      </w:r>
      <w:r w:rsidR="001E72E5" w:rsidRPr="000F1AAB">
        <w:rPr>
          <w:b/>
          <w:sz w:val="28"/>
          <w:szCs w:val="28"/>
        </w:rPr>
        <w:t>数据包</w:t>
      </w:r>
      <w:r w:rsidRPr="000F1AAB">
        <w:rPr>
          <w:rFonts w:hint="eastAsia"/>
          <w:b/>
          <w:sz w:val="28"/>
          <w:szCs w:val="28"/>
        </w:rPr>
        <w:t>报文</w:t>
      </w:r>
      <w:r w:rsidR="000F2879" w:rsidRPr="000F1AAB">
        <w:rPr>
          <w:rFonts w:hint="eastAsia"/>
          <w:b/>
          <w:sz w:val="28"/>
          <w:szCs w:val="28"/>
        </w:rPr>
        <w:t>示例</w:t>
      </w:r>
    </w:p>
    <w:p w:rsidR="00046C71" w:rsidRPr="003F23D0" w:rsidRDefault="00046C71" w:rsidP="00046C71">
      <w:r>
        <w:rPr>
          <w:noProof/>
        </w:rPr>
        <mc:AlternateContent>
          <mc:Choice Requires="wps">
            <w:drawing>
              <wp:inline distT="0" distB="0" distL="0" distR="0" wp14:anchorId="2D5A110A" wp14:editId="734C6640">
                <wp:extent cx="5019675" cy="4924425"/>
                <wp:effectExtent l="0" t="0" r="28575" b="28575"/>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4924425"/>
                        </a:xfrm>
                        <a:prstGeom prst="rect">
                          <a:avLst/>
                        </a:prstGeom>
                        <a:solidFill>
                          <a:srgbClr val="FFFFFF"/>
                        </a:solidFill>
                        <a:ln w="9525">
                          <a:solidFill>
                            <a:srgbClr val="000000"/>
                          </a:solidFill>
                          <a:miter lim="800000"/>
                          <a:headEnd/>
                          <a:tailEnd/>
                        </a:ln>
                      </wps:spPr>
                      <wps:txbx>
                        <w:txbxContent>
                          <w:p w:rsidR="00D066E2" w:rsidRDefault="00D066E2" w:rsidP="00046C71">
                            <w:pPr>
                              <w:rPr>
                                <w:rStyle w:val="HTML"/>
                              </w:rPr>
                            </w:pPr>
                            <w:r>
                              <w:rPr>
                                <w:rStyle w:val="HTML"/>
                              </w:rPr>
                              <w:t>{</w:t>
                            </w:r>
                          </w:p>
                          <w:p w:rsidR="00D066E2" w:rsidRPr="00480500" w:rsidRDefault="00D066E2" w:rsidP="00046C71">
                            <w:pPr>
                              <w:spacing w:line="240" w:lineRule="atLeast"/>
                              <w:rPr>
                                <w:rStyle w:val="HTML"/>
                              </w:rPr>
                            </w:pPr>
                            <w:r w:rsidRPr="00480500">
                              <w:rPr>
                                <w:rStyle w:val="HTML"/>
                              </w:rPr>
                              <w:t>"</w:t>
                            </w:r>
                            <w:r w:rsidRPr="00480500">
                              <w:rPr>
                                <w:sz w:val="24"/>
                                <w:szCs w:val="24"/>
                              </w:rPr>
                              <w:t>Dev_ID</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color w:val="2E74B5" w:themeColor="accent1" w:themeShade="BF"/>
                                <w:sz w:val="24"/>
                                <w:szCs w:val="24"/>
                              </w:rPr>
                              <w:t>20141120</w:t>
                            </w:r>
                            <w:r w:rsidRPr="00480500">
                              <w:rPr>
                                <w:sz w:val="24"/>
                                <w:szCs w:val="24"/>
                              </w:rPr>
                              <w:t>1B3C</w:t>
                            </w:r>
                            <w:r w:rsidRPr="00480500">
                              <w:rPr>
                                <w:rStyle w:val="HTML"/>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Soft_Ver</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sz w:val="24"/>
                                <w:szCs w:val="24"/>
                              </w:rPr>
                              <w:t>20141120</w:t>
                            </w:r>
                            <w:r w:rsidRPr="00480500">
                              <w:rPr>
                                <w:rStyle w:val="HTML"/>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CMD</w:t>
                            </w:r>
                            <w:r w:rsidRPr="00480500">
                              <w:rPr>
                                <w:rStyle w:val="HTML"/>
                              </w:rPr>
                              <w:t>":"</w:t>
                            </w:r>
                            <w:r w:rsidRPr="00480500">
                              <w:rPr>
                                <w:rFonts w:asciiTheme="minorEastAsia" w:hAnsiTheme="minorEastAsia" w:hint="eastAsia"/>
                                <w:sz w:val="24"/>
                                <w:szCs w:val="24"/>
                              </w:rPr>
                              <w:t>0</w:t>
                            </w:r>
                            <w:r w:rsidRPr="00480500">
                              <w:rPr>
                                <w:rStyle w:val="HTML"/>
                              </w:rPr>
                              <w:t xml:space="preserve">",  </w:t>
                            </w:r>
                          </w:p>
                          <w:p w:rsidR="00D066E2" w:rsidRPr="00480500" w:rsidRDefault="00D066E2" w:rsidP="00046C71">
                            <w:pPr>
                              <w:spacing w:line="240" w:lineRule="atLeast"/>
                              <w:rPr>
                                <w:rStyle w:val="HTML"/>
                              </w:rPr>
                            </w:pPr>
                            <w:r w:rsidRPr="00480500">
                              <w:rPr>
                                <w:rStyle w:val="HTML"/>
                              </w:rPr>
                              <w:t>//</w:t>
                            </w:r>
                            <w:r w:rsidRPr="00480500">
                              <w:rPr>
                                <w:rFonts w:asciiTheme="minorEastAsia" w:hAnsiTheme="minorEastAsia"/>
                                <w:sz w:val="24"/>
                                <w:szCs w:val="24"/>
                              </w:rPr>
                              <w:t xml:space="preserve"> Null</w:t>
                            </w:r>
                            <w:r>
                              <w:rPr>
                                <w:rFonts w:asciiTheme="minorEastAsia" w:hAnsiTheme="minorEastAsia"/>
                                <w:sz w:val="24"/>
                                <w:szCs w:val="24"/>
                              </w:rPr>
                              <w:t xml:space="preserve">  </w:t>
                            </w:r>
                            <w:r>
                              <w:rPr>
                                <w:rFonts w:asciiTheme="minorEastAsia" w:hAnsiTheme="minorEastAsia" w:hint="eastAsia"/>
                                <w:sz w:val="24"/>
                                <w:szCs w:val="24"/>
                              </w:rPr>
                              <w:t>表明</w:t>
                            </w:r>
                            <w:r>
                              <w:rPr>
                                <w:rFonts w:asciiTheme="minorEastAsia" w:hAnsiTheme="minorEastAsia"/>
                                <w:sz w:val="24"/>
                                <w:szCs w:val="24"/>
                              </w:rPr>
                              <w:t>之前没有收到服务器的命令</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STATUS</w:t>
                            </w:r>
                            <w:r w:rsidRPr="00480500">
                              <w:rPr>
                                <w:rStyle w:val="HTML"/>
                              </w:rPr>
                              <w:t>":"</w:t>
                            </w:r>
                            <w:r w:rsidRPr="00480500">
                              <w:rPr>
                                <w:rFonts w:asciiTheme="minorEastAsia" w:hAnsiTheme="minorEastAsia" w:hint="eastAsia"/>
                                <w:sz w:val="24"/>
                                <w:szCs w:val="24"/>
                              </w:rPr>
                              <w:t>2</w:t>
                            </w:r>
                            <w:r w:rsidRPr="00480500">
                              <w:rPr>
                                <w:rFonts w:asciiTheme="minorEastAsia" w:hAnsiTheme="minorEastAsia"/>
                                <w:sz w:val="24"/>
                                <w:szCs w:val="24"/>
                              </w:rPr>
                              <w:t>2</w:t>
                            </w:r>
                            <w:r w:rsidRPr="00480500">
                              <w:rPr>
                                <w:rFonts w:asciiTheme="minorEastAsia" w:hAnsiTheme="minorEastAsia" w:hint="eastAsia"/>
                                <w:sz w:val="24"/>
                                <w:szCs w:val="24"/>
                              </w:rPr>
                              <w:t>3</w:t>
                            </w:r>
                            <w:r w:rsidRPr="00480500">
                              <w:rPr>
                                <w:rStyle w:val="HTML"/>
                              </w:rPr>
                              <w:t>",</w:t>
                            </w:r>
                          </w:p>
                          <w:p w:rsidR="00D066E2" w:rsidRPr="00480500" w:rsidRDefault="00D066E2" w:rsidP="00046C71">
                            <w:pPr>
                              <w:spacing w:line="240" w:lineRule="atLeast"/>
                              <w:rPr>
                                <w:rFonts w:asciiTheme="minorEastAsia" w:hAnsiTheme="minorEastAsia"/>
                                <w:sz w:val="24"/>
                                <w:szCs w:val="24"/>
                              </w:rPr>
                            </w:pPr>
                            <w:r w:rsidRPr="00480500">
                              <w:rPr>
                                <w:rStyle w:val="HTML"/>
                              </w:rPr>
                              <w:t>//</w:t>
                            </w:r>
                            <w:r w:rsidRPr="00480500">
                              <w:rPr>
                                <w:rFonts w:asciiTheme="minorEastAsia" w:hAnsiTheme="minorEastAsia"/>
                                <w:sz w:val="24"/>
                                <w:szCs w:val="24"/>
                              </w:rPr>
                              <w:t xml:space="preserve"> </w:t>
                            </w:r>
                            <w:r w:rsidRPr="00480500">
                              <w:rPr>
                                <w:rFonts w:asciiTheme="minorEastAsia" w:hAnsiTheme="minorEastAsia" w:hint="eastAsia"/>
                                <w:sz w:val="24"/>
                                <w:szCs w:val="24"/>
                              </w:rPr>
                              <w:t>A</w:t>
                            </w:r>
                            <w:r w:rsidRPr="00480500">
                              <w:rPr>
                                <w:rFonts w:asciiTheme="minorEastAsia" w:hAnsiTheme="minorEastAsia"/>
                                <w:sz w:val="24"/>
                                <w:szCs w:val="24"/>
                              </w:rPr>
                              <w:t>sk_Tim</w:t>
                            </w:r>
                            <w:r>
                              <w:rPr>
                                <w:rFonts w:asciiTheme="minorEastAsia" w:hAnsiTheme="minorEastAsia"/>
                                <w:sz w:val="24"/>
                                <w:szCs w:val="24"/>
                              </w:rPr>
                              <w:t xml:space="preserve"> </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T</w:t>
                            </w:r>
                            <w:r w:rsidRPr="00BD6630">
                              <w:rPr>
                                <w:rFonts w:asciiTheme="minorEastAsia" w:hAnsiTheme="minorEastAsia"/>
                                <w:color w:val="FF0000"/>
                                <w:sz w:val="24"/>
                                <w:szCs w:val="24"/>
                              </w:rPr>
                              <w:t>im_Zone</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Y</w:t>
                            </w:r>
                            <w:r w:rsidRPr="00BD6630">
                              <w:rPr>
                                <w:rFonts w:asciiTheme="minorEastAsia" w:hAnsiTheme="minorEastAsia"/>
                                <w:color w:val="FF0000"/>
                                <w:sz w:val="24"/>
                                <w:szCs w:val="24"/>
                              </w:rPr>
                              <w:t>ear</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M</w:t>
                            </w:r>
                            <w:r w:rsidRPr="00BD6630">
                              <w:rPr>
                                <w:rFonts w:asciiTheme="minorEastAsia" w:hAnsiTheme="minorEastAsia"/>
                                <w:color w:val="FF0000"/>
                                <w:sz w:val="24"/>
                                <w:szCs w:val="24"/>
                              </w:rPr>
                              <w:t>on</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D</w:t>
                            </w:r>
                            <w:r w:rsidRPr="00BD6630">
                              <w:rPr>
                                <w:rFonts w:asciiTheme="minorEastAsia" w:hAnsiTheme="minorEastAsia"/>
                                <w:color w:val="FF0000"/>
                                <w:sz w:val="24"/>
                                <w:szCs w:val="24"/>
                              </w:rPr>
                              <w:t>ay</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H</w:t>
                            </w:r>
                            <w:r w:rsidRPr="00BD6630">
                              <w:rPr>
                                <w:rFonts w:asciiTheme="minorEastAsia" w:hAnsiTheme="minorEastAsia"/>
                                <w:color w:val="FF0000"/>
                                <w:sz w:val="24"/>
                                <w:szCs w:val="24"/>
                              </w:rPr>
                              <w:t>our</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M</w:t>
                            </w:r>
                            <w:r w:rsidRPr="00BD6630">
                              <w:rPr>
                                <w:rFonts w:asciiTheme="minorEastAsia" w:hAnsiTheme="minorEastAsia"/>
                                <w:color w:val="FF0000"/>
                                <w:sz w:val="24"/>
                                <w:szCs w:val="24"/>
                              </w:rPr>
                              <w:t>in</w:t>
                            </w:r>
                            <w:r w:rsidRPr="00BD6630">
                              <w:rPr>
                                <w:rStyle w:val="HTML"/>
                                <w:color w:val="FF0000"/>
                              </w:rPr>
                              <w:t>":"0",</w:t>
                            </w:r>
                          </w:p>
                          <w:p w:rsidR="00D066E2"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S</w:t>
                            </w:r>
                            <w:r w:rsidRPr="00BD6630">
                              <w:rPr>
                                <w:rFonts w:asciiTheme="minorEastAsia" w:hAnsiTheme="minorEastAsia"/>
                                <w:color w:val="FF0000"/>
                                <w:sz w:val="24"/>
                                <w:szCs w:val="24"/>
                              </w:rPr>
                              <w:t>ec</w:t>
                            </w:r>
                            <w:r w:rsidRPr="00BD6630">
                              <w:rPr>
                                <w:rStyle w:val="HTML"/>
                                <w:color w:val="FF0000"/>
                              </w:rPr>
                              <w:t>":"0",</w:t>
                            </w:r>
                          </w:p>
                          <w:p w:rsidR="00D066E2" w:rsidRPr="00BD6630" w:rsidRDefault="00D066E2" w:rsidP="00046C71">
                            <w:pPr>
                              <w:spacing w:line="240" w:lineRule="atLeast"/>
                              <w:rPr>
                                <w:rStyle w:val="HTML"/>
                                <w:color w:val="FF0000"/>
                              </w:rPr>
                            </w:pPr>
                            <w:r>
                              <w:rPr>
                                <w:rStyle w:val="HTML"/>
                                <w:color w:val="FF0000"/>
                              </w:rPr>
                              <w:t>//</w:t>
                            </w:r>
                            <w:r>
                              <w:rPr>
                                <w:rStyle w:val="HTML"/>
                                <w:rFonts w:hint="eastAsia"/>
                                <w:color w:val="FF0000"/>
                              </w:rPr>
                              <w:t>由于</w:t>
                            </w:r>
                            <w:r>
                              <w:rPr>
                                <w:rStyle w:val="HTML"/>
                                <w:color w:val="FF0000"/>
                              </w:rPr>
                              <w:t>仪器开机没有校时，时间参数都是</w:t>
                            </w:r>
                            <w:r>
                              <w:rPr>
                                <w:rStyle w:val="HTML"/>
                                <w:rFonts w:hint="eastAsia"/>
                                <w:color w:val="FF0000"/>
                              </w:rPr>
                              <w:t>0</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HCHO_K1</w:t>
                            </w:r>
                            <w:r w:rsidRPr="00480500">
                              <w:rPr>
                                <w:rStyle w:val="HTML"/>
                              </w:rPr>
                              <w:t>":"47",</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HCHO_K</w:t>
                            </w:r>
                            <w:r w:rsidRPr="00480500">
                              <w:rPr>
                                <w:sz w:val="24"/>
                                <w:szCs w:val="24"/>
                              </w:rPr>
                              <w:t>2</w:t>
                            </w:r>
                            <w:r w:rsidRPr="00480500">
                              <w:rPr>
                                <w:rStyle w:val="HTML"/>
                              </w:rPr>
                              <w:t>":"40",</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w:t>
                            </w:r>
                            <w:r w:rsidRPr="00480500">
                              <w:rPr>
                                <w:sz w:val="24"/>
                                <w:szCs w:val="24"/>
                              </w:rPr>
                              <w:t>A</w:t>
                            </w:r>
                            <w:r w:rsidRPr="00480500">
                              <w:rPr>
                                <w:rStyle w:val="HTML"/>
                              </w:rPr>
                              <w:t>":"60"</w:t>
                            </w:r>
                            <w:r w:rsidRPr="00480500">
                              <w:rPr>
                                <w:rStyle w:val="HTML"/>
                                <w:rFonts w:hint="eastAsia"/>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 K1</w:t>
                            </w:r>
                            <w:r w:rsidRPr="00480500">
                              <w:rPr>
                                <w:rStyle w:val="HTML"/>
                              </w:rPr>
                              <w:t>":"9"</w:t>
                            </w:r>
                            <w:r w:rsidRPr="00480500">
                              <w:rPr>
                                <w:rStyle w:val="HTML"/>
                                <w:rFonts w:hint="eastAsia"/>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_K</w:t>
                            </w:r>
                            <w:r w:rsidRPr="00480500">
                              <w:rPr>
                                <w:sz w:val="24"/>
                                <w:szCs w:val="24"/>
                              </w:rPr>
                              <w:t>2</w:t>
                            </w:r>
                            <w:r w:rsidRPr="00480500">
                              <w:rPr>
                                <w:rStyle w:val="HTML"/>
                              </w:rPr>
                              <w:t>":"6",</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w:t>
                            </w:r>
                            <w:r w:rsidRPr="00480500">
                              <w:rPr>
                                <w:sz w:val="24"/>
                                <w:szCs w:val="24"/>
                              </w:rPr>
                              <w:t xml:space="preserve"> A</w:t>
                            </w:r>
                            <w:r w:rsidRPr="00480500">
                              <w:rPr>
                                <w:rStyle w:val="HTML"/>
                              </w:rPr>
                              <w:t>":"707",</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w:t>
                            </w:r>
                            <w:r w:rsidRPr="00480500">
                              <w:rPr>
                                <w:sz w:val="24"/>
                                <w:szCs w:val="24"/>
                              </w:rPr>
                              <w:t xml:space="preserve"> Ref</w:t>
                            </w:r>
                            <w:r w:rsidRPr="00480500">
                              <w:rPr>
                                <w:rStyle w:val="HTML"/>
                              </w:rPr>
                              <w:t>":"150"</w:t>
                            </w:r>
                            <w:r w:rsidRPr="00480500">
                              <w:rPr>
                                <w:rStyle w:val="HTML"/>
                                <w:rFonts w:hint="eastAsia"/>
                              </w:rPr>
                              <w:t>,</w:t>
                            </w:r>
                          </w:p>
                          <w:p w:rsidR="00D066E2" w:rsidRPr="00480500" w:rsidRDefault="00D066E2" w:rsidP="00046C71">
                            <w:pPr>
                              <w:spacing w:line="240" w:lineRule="atLeast"/>
                              <w:rPr>
                                <w:rStyle w:val="HTML"/>
                              </w:rPr>
                            </w:pPr>
                            <w:r w:rsidRPr="00480500">
                              <w:rPr>
                                <w:rStyle w:val="HTML"/>
                                <w:rFonts w:hint="eastAsia"/>
                              </w:rPr>
                              <w:t>//数据项</w:t>
                            </w:r>
                            <w:r>
                              <w:rPr>
                                <w:rStyle w:val="HTML"/>
                                <w:rFonts w:hint="eastAsia"/>
                              </w:rPr>
                              <w:t xml:space="preserve"> 参数</w:t>
                            </w:r>
                            <w:r>
                              <w:rPr>
                                <w:rStyle w:val="HTML"/>
                              </w:rPr>
                              <w:t>value根据仪器内部参数而定</w:t>
                            </w:r>
                          </w:p>
                          <w:p w:rsidR="00D066E2" w:rsidRDefault="00D066E2" w:rsidP="00046C71">
                            <w:pPr>
                              <w:rPr>
                                <w:rStyle w:val="HTML"/>
                              </w:rPr>
                            </w:pPr>
                            <w:r>
                              <w:rPr>
                                <w:rStyle w:val="HTML"/>
                              </w:rPr>
                              <w:t>}</w:t>
                            </w:r>
                          </w:p>
                          <w:p w:rsidR="00D066E2" w:rsidRDefault="00D066E2" w:rsidP="00046C71"/>
                        </w:txbxContent>
                      </wps:txbx>
                      <wps:bodyPr rot="0" vert="horz" wrap="square" lIns="91440" tIns="45720" rIns="91440" bIns="45720" anchor="t" anchorCtr="0">
                        <a:noAutofit/>
                      </wps:bodyPr>
                    </wps:wsp>
                  </a:graphicData>
                </a:graphic>
              </wp:inline>
            </w:drawing>
          </mc:Choice>
          <mc:Fallback>
            <w:pict>
              <v:shape w14:anchorId="2D5A110A" id="文本框 6" o:spid="_x0000_s1032" type="#_x0000_t202" style="width:395.25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">
                <v:textbox>
                  <w:txbxContent>
                    <w:p w:rsidR="00D066E2" w:rsidRDefault="00D066E2" w:rsidP="00046C71">
                      <w:pPr>
                        <w:rPr>
                          <w:rStyle w:val="HTML"/>
                        </w:rPr>
                      </w:pPr>
                      <w:r>
                        <w:rPr>
                          <w:rStyle w:val="HTML"/>
                        </w:rPr>
                        <w:t>{</w:t>
                      </w:r>
                    </w:p>
                    <w:p w:rsidR="00D066E2" w:rsidRPr="00480500" w:rsidRDefault="00D066E2" w:rsidP="00046C71">
                      <w:pPr>
                        <w:spacing w:line="240" w:lineRule="atLeast"/>
                        <w:rPr>
                          <w:rStyle w:val="HTML"/>
                        </w:rPr>
                      </w:pPr>
                      <w:r w:rsidRPr="00480500">
                        <w:rPr>
                          <w:rStyle w:val="HTML"/>
                        </w:rPr>
                        <w:t>"</w:t>
                      </w:r>
                      <w:r w:rsidRPr="00480500">
                        <w:rPr>
                          <w:sz w:val="24"/>
                          <w:szCs w:val="24"/>
                        </w:rPr>
                        <w:t>Dev_ID</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color w:val="2E74B5" w:themeColor="accent1" w:themeShade="BF"/>
                          <w:sz w:val="24"/>
                          <w:szCs w:val="24"/>
                        </w:rPr>
                        <w:t>20141120</w:t>
                      </w:r>
                      <w:r w:rsidRPr="00480500">
                        <w:rPr>
                          <w:sz w:val="24"/>
                          <w:szCs w:val="24"/>
                        </w:rPr>
                        <w:t>1B3C</w:t>
                      </w:r>
                      <w:r w:rsidRPr="00480500">
                        <w:rPr>
                          <w:rStyle w:val="HTML"/>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Soft_Ver</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sz w:val="24"/>
                          <w:szCs w:val="24"/>
                        </w:rPr>
                        <w:t>20141120</w:t>
                      </w:r>
                      <w:r w:rsidRPr="00480500">
                        <w:rPr>
                          <w:rStyle w:val="HTML"/>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CMD</w:t>
                      </w:r>
                      <w:r w:rsidRPr="00480500">
                        <w:rPr>
                          <w:rStyle w:val="HTML"/>
                        </w:rPr>
                        <w:t>":"</w:t>
                      </w:r>
                      <w:r w:rsidRPr="00480500">
                        <w:rPr>
                          <w:rFonts w:asciiTheme="minorEastAsia" w:hAnsiTheme="minorEastAsia" w:hint="eastAsia"/>
                          <w:sz w:val="24"/>
                          <w:szCs w:val="24"/>
                        </w:rPr>
                        <w:t>0</w:t>
                      </w:r>
                      <w:r w:rsidRPr="00480500">
                        <w:rPr>
                          <w:rStyle w:val="HTML"/>
                        </w:rPr>
                        <w:t xml:space="preserve">",  </w:t>
                      </w:r>
                    </w:p>
                    <w:p w:rsidR="00D066E2" w:rsidRPr="00480500" w:rsidRDefault="00D066E2" w:rsidP="00046C71">
                      <w:pPr>
                        <w:spacing w:line="240" w:lineRule="atLeast"/>
                        <w:rPr>
                          <w:rStyle w:val="HTML"/>
                        </w:rPr>
                      </w:pPr>
                      <w:r w:rsidRPr="00480500">
                        <w:rPr>
                          <w:rStyle w:val="HTML"/>
                        </w:rPr>
                        <w:t>//</w:t>
                      </w:r>
                      <w:r w:rsidRPr="00480500">
                        <w:rPr>
                          <w:rFonts w:asciiTheme="minorEastAsia" w:hAnsiTheme="minorEastAsia"/>
                          <w:sz w:val="24"/>
                          <w:szCs w:val="24"/>
                        </w:rPr>
                        <w:t xml:space="preserve"> Null</w:t>
                      </w:r>
                      <w:r>
                        <w:rPr>
                          <w:rFonts w:asciiTheme="minorEastAsia" w:hAnsiTheme="minorEastAsia"/>
                          <w:sz w:val="24"/>
                          <w:szCs w:val="24"/>
                        </w:rPr>
                        <w:t xml:space="preserve">  </w:t>
                      </w:r>
                      <w:r>
                        <w:rPr>
                          <w:rFonts w:asciiTheme="minorEastAsia" w:hAnsiTheme="minorEastAsia" w:hint="eastAsia"/>
                          <w:sz w:val="24"/>
                          <w:szCs w:val="24"/>
                        </w:rPr>
                        <w:t>表明</w:t>
                      </w:r>
                      <w:r>
                        <w:rPr>
                          <w:rFonts w:asciiTheme="minorEastAsia" w:hAnsiTheme="minorEastAsia"/>
                          <w:sz w:val="24"/>
                          <w:szCs w:val="24"/>
                        </w:rPr>
                        <w:t>之前没有收到服务器的命令</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w:t>
                      </w:r>
                      <w:r w:rsidRPr="00480500">
                        <w:rPr>
                          <w:sz w:val="24"/>
                          <w:szCs w:val="24"/>
                        </w:rPr>
                        <w:t>STATUS</w:t>
                      </w:r>
                      <w:r w:rsidRPr="00480500">
                        <w:rPr>
                          <w:rStyle w:val="HTML"/>
                        </w:rPr>
                        <w:t>":"</w:t>
                      </w:r>
                      <w:r w:rsidRPr="00480500">
                        <w:rPr>
                          <w:rFonts w:asciiTheme="minorEastAsia" w:hAnsiTheme="minorEastAsia" w:hint="eastAsia"/>
                          <w:sz w:val="24"/>
                          <w:szCs w:val="24"/>
                        </w:rPr>
                        <w:t>2</w:t>
                      </w:r>
                      <w:r w:rsidRPr="00480500">
                        <w:rPr>
                          <w:rFonts w:asciiTheme="minorEastAsia" w:hAnsiTheme="minorEastAsia"/>
                          <w:sz w:val="24"/>
                          <w:szCs w:val="24"/>
                        </w:rPr>
                        <w:t>2</w:t>
                      </w:r>
                      <w:r w:rsidRPr="00480500">
                        <w:rPr>
                          <w:rFonts w:asciiTheme="minorEastAsia" w:hAnsiTheme="minorEastAsia" w:hint="eastAsia"/>
                          <w:sz w:val="24"/>
                          <w:szCs w:val="24"/>
                        </w:rPr>
                        <w:t>3</w:t>
                      </w:r>
                      <w:r w:rsidRPr="00480500">
                        <w:rPr>
                          <w:rStyle w:val="HTML"/>
                        </w:rPr>
                        <w:t>",</w:t>
                      </w:r>
                    </w:p>
                    <w:p w:rsidR="00D066E2" w:rsidRPr="00480500" w:rsidRDefault="00D066E2" w:rsidP="00046C71">
                      <w:pPr>
                        <w:spacing w:line="240" w:lineRule="atLeast"/>
                        <w:rPr>
                          <w:rFonts w:asciiTheme="minorEastAsia" w:hAnsiTheme="minorEastAsia"/>
                          <w:sz w:val="24"/>
                          <w:szCs w:val="24"/>
                        </w:rPr>
                      </w:pPr>
                      <w:r w:rsidRPr="00480500">
                        <w:rPr>
                          <w:rStyle w:val="HTML"/>
                        </w:rPr>
                        <w:t>//</w:t>
                      </w:r>
                      <w:r w:rsidRPr="00480500">
                        <w:rPr>
                          <w:rFonts w:asciiTheme="minorEastAsia" w:hAnsiTheme="minorEastAsia"/>
                          <w:sz w:val="24"/>
                          <w:szCs w:val="24"/>
                        </w:rPr>
                        <w:t xml:space="preserve"> </w:t>
                      </w:r>
                      <w:r w:rsidRPr="00480500">
                        <w:rPr>
                          <w:rFonts w:asciiTheme="minorEastAsia" w:hAnsiTheme="minorEastAsia" w:hint="eastAsia"/>
                          <w:sz w:val="24"/>
                          <w:szCs w:val="24"/>
                        </w:rPr>
                        <w:t>A</w:t>
                      </w:r>
                      <w:r w:rsidRPr="00480500">
                        <w:rPr>
                          <w:rFonts w:asciiTheme="minorEastAsia" w:hAnsiTheme="minorEastAsia"/>
                          <w:sz w:val="24"/>
                          <w:szCs w:val="24"/>
                        </w:rPr>
                        <w:t>sk_Tim</w:t>
                      </w:r>
                      <w:r>
                        <w:rPr>
                          <w:rFonts w:asciiTheme="minorEastAsia" w:hAnsiTheme="minorEastAsia"/>
                          <w:sz w:val="24"/>
                          <w:szCs w:val="24"/>
                        </w:rPr>
                        <w:t xml:space="preserve"> </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T</w:t>
                      </w:r>
                      <w:r w:rsidRPr="00BD6630">
                        <w:rPr>
                          <w:rFonts w:asciiTheme="minorEastAsia" w:hAnsiTheme="minorEastAsia"/>
                          <w:color w:val="FF0000"/>
                          <w:sz w:val="24"/>
                          <w:szCs w:val="24"/>
                        </w:rPr>
                        <w:t>im_Zone</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Y</w:t>
                      </w:r>
                      <w:r w:rsidRPr="00BD6630">
                        <w:rPr>
                          <w:rFonts w:asciiTheme="minorEastAsia" w:hAnsiTheme="minorEastAsia"/>
                          <w:color w:val="FF0000"/>
                          <w:sz w:val="24"/>
                          <w:szCs w:val="24"/>
                        </w:rPr>
                        <w:t>ear</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M</w:t>
                      </w:r>
                      <w:r w:rsidRPr="00BD6630">
                        <w:rPr>
                          <w:rFonts w:asciiTheme="minorEastAsia" w:hAnsiTheme="minorEastAsia"/>
                          <w:color w:val="FF0000"/>
                          <w:sz w:val="24"/>
                          <w:szCs w:val="24"/>
                        </w:rPr>
                        <w:t>on</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D</w:t>
                      </w:r>
                      <w:r w:rsidRPr="00BD6630">
                        <w:rPr>
                          <w:rFonts w:asciiTheme="minorEastAsia" w:hAnsiTheme="minorEastAsia"/>
                          <w:color w:val="FF0000"/>
                          <w:sz w:val="24"/>
                          <w:szCs w:val="24"/>
                        </w:rPr>
                        <w:t>ay</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H</w:t>
                      </w:r>
                      <w:r w:rsidRPr="00BD6630">
                        <w:rPr>
                          <w:rFonts w:asciiTheme="minorEastAsia" w:hAnsiTheme="minorEastAsia"/>
                          <w:color w:val="FF0000"/>
                          <w:sz w:val="24"/>
                          <w:szCs w:val="24"/>
                        </w:rPr>
                        <w:t>our</w:t>
                      </w:r>
                      <w:r w:rsidRPr="00BD6630">
                        <w:rPr>
                          <w:rStyle w:val="HTML"/>
                          <w:color w:val="FF0000"/>
                        </w:rPr>
                        <w:t>":"0",</w:t>
                      </w:r>
                    </w:p>
                    <w:p w:rsidR="00D066E2" w:rsidRPr="00BD6630"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M</w:t>
                      </w:r>
                      <w:r w:rsidRPr="00BD6630">
                        <w:rPr>
                          <w:rFonts w:asciiTheme="minorEastAsia" w:hAnsiTheme="minorEastAsia"/>
                          <w:color w:val="FF0000"/>
                          <w:sz w:val="24"/>
                          <w:szCs w:val="24"/>
                        </w:rPr>
                        <w:t>in</w:t>
                      </w:r>
                      <w:r w:rsidRPr="00BD6630">
                        <w:rPr>
                          <w:rStyle w:val="HTML"/>
                          <w:color w:val="FF0000"/>
                        </w:rPr>
                        <w:t>":"0",</w:t>
                      </w:r>
                    </w:p>
                    <w:p w:rsidR="00D066E2" w:rsidRDefault="00D066E2" w:rsidP="00046C71">
                      <w:pPr>
                        <w:spacing w:line="240" w:lineRule="atLeast"/>
                        <w:rPr>
                          <w:rStyle w:val="HTML"/>
                          <w:color w:val="FF0000"/>
                        </w:rPr>
                      </w:pPr>
                      <w:r w:rsidRPr="00BD6630">
                        <w:rPr>
                          <w:rStyle w:val="HTML"/>
                          <w:color w:val="FF0000"/>
                        </w:rPr>
                        <w:t>"</w:t>
                      </w:r>
                      <w:r w:rsidRPr="00BD6630">
                        <w:rPr>
                          <w:rFonts w:asciiTheme="minorEastAsia" w:hAnsiTheme="minorEastAsia" w:hint="eastAsia"/>
                          <w:color w:val="FF0000"/>
                          <w:sz w:val="24"/>
                          <w:szCs w:val="24"/>
                        </w:rPr>
                        <w:t>S</w:t>
                      </w:r>
                      <w:r w:rsidRPr="00BD6630">
                        <w:rPr>
                          <w:rFonts w:asciiTheme="minorEastAsia" w:hAnsiTheme="minorEastAsia"/>
                          <w:color w:val="FF0000"/>
                          <w:sz w:val="24"/>
                          <w:szCs w:val="24"/>
                        </w:rPr>
                        <w:t>ec</w:t>
                      </w:r>
                      <w:r w:rsidRPr="00BD6630">
                        <w:rPr>
                          <w:rStyle w:val="HTML"/>
                          <w:color w:val="FF0000"/>
                        </w:rPr>
                        <w:t>":"0",</w:t>
                      </w:r>
                    </w:p>
                    <w:p w:rsidR="00D066E2" w:rsidRPr="00BD6630" w:rsidRDefault="00D066E2" w:rsidP="00046C71">
                      <w:pPr>
                        <w:spacing w:line="240" w:lineRule="atLeast"/>
                        <w:rPr>
                          <w:rStyle w:val="HTML"/>
                          <w:color w:val="FF0000"/>
                        </w:rPr>
                      </w:pPr>
                      <w:r>
                        <w:rPr>
                          <w:rStyle w:val="HTML"/>
                          <w:color w:val="FF0000"/>
                        </w:rPr>
                        <w:t>//</w:t>
                      </w:r>
                      <w:r>
                        <w:rPr>
                          <w:rStyle w:val="HTML"/>
                          <w:rFonts w:hint="eastAsia"/>
                          <w:color w:val="FF0000"/>
                        </w:rPr>
                        <w:t>由于</w:t>
                      </w:r>
                      <w:r>
                        <w:rPr>
                          <w:rStyle w:val="HTML"/>
                          <w:color w:val="FF0000"/>
                        </w:rPr>
                        <w:t>仪器开机没有校时，时间参数都是</w:t>
                      </w:r>
                      <w:r>
                        <w:rPr>
                          <w:rStyle w:val="HTML"/>
                          <w:rFonts w:hint="eastAsia"/>
                          <w:color w:val="FF0000"/>
                        </w:rPr>
                        <w:t>0</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HCHO_K1</w:t>
                      </w:r>
                      <w:r w:rsidRPr="00480500">
                        <w:rPr>
                          <w:rStyle w:val="HTML"/>
                        </w:rPr>
                        <w:t>":"47",</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HCHO_K</w:t>
                      </w:r>
                      <w:r w:rsidRPr="00480500">
                        <w:rPr>
                          <w:sz w:val="24"/>
                          <w:szCs w:val="24"/>
                        </w:rPr>
                        <w:t>2</w:t>
                      </w:r>
                      <w:r w:rsidRPr="00480500">
                        <w:rPr>
                          <w:rStyle w:val="HTML"/>
                        </w:rPr>
                        <w:t>":"40",</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HCHO_</w:t>
                      </w:r>
                      <w:r w:rsidRPr="00480500">
                        <w:rPr>
                          <w:sz w:val="24"/>
                          <w:szCs w:val="24"/>
                        </w:rPr>
                        <w:t>A</w:t>
                      </w:r>
                      <w:r w:rsidRPr="00480500">
                        <w:rPr>
                          <w:rStyle w:val="HTML"/>
                        </w:rPr>
                        <w:t>":"60"</w:t>
                      </w:r>
                      <w:r w:rsidRPr="00480500">
                        <w:rPr>
                          <w:rStyle w:val="HTML"/>
                          <w:rFonts w:hint="eastAsia"/>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 K1</w:t>
                      </w:r>
                      <w:r w:rsidRPr="00480500">
                        <w:rPr>
                          <w:rStyle w:val="HTML"/>
                        </w:rPr>
                        <w:t>":"9"</w:t>
                      </w:r>
                      <w:r w:rsidRPr="00480500">
                        <w:rPr>
                          <w:rStyle w:val="HTML"/>
                          <w:rFonts w:hint="eastAsia"/>
                        </w:rPr>
                        <w:t>,</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_K</w:t>
                      </w:r>
                      <w:r w:rsidRPr="00480500">
                        <w:rPr>
                          <w:sz w:val="24"/>
                          <w:szCs w:val="24"/>
                        </w:rPr>
                        <w:t>2</w:t>
                      </w:r>
                      <w:r w:rsidRPr="00480500">
                        <w:rPr>
                          <w:rStyle w:val="HTML"/>
                        </w:rPr>
                        <w:t>":"6",</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w:t>
                      </w:r>
                      <w:r w:rsidRPr="00480500">
                        <w:rPr>
                          <w:sz w:val="24"/>
                          <w:szCs w:val="24"/>
                        </w:rPr>
                        <w:t xml:space="preserve"> A</w:t>
                      </w:r>
                      <w:r w:rsidRPr="00480500">
                        <w:rPr>
                          <w:rStyle w:val="HTML"/>
                        </w:rPr>
                        <w:t>":"707",</w:t>
                      </w:r>
                    </w:p>
                    <w:p w:rsidR="00D066E2" w:rsidRPr="00480500" w:rsidRDefault="00D066E2" w:rsidP="00046C71">
                      <w:pPr>
                        <w:spacing w:line="240" w:lineRule="atLeast"/>
                        <w:rPr>
                          <w:rStyle w:val="HTML"/>
                        </w:rPr>
                      </w:pPr>
                      <w:r w:rsidRPr="00480500">
                        <w:rPr>
                          <w:rStyle w:val="HTML"/>
                        </w:rPr>
                        <w:t>"</w:t>
                      </w:r>
                      <w:r w:rsidRPr="00480500">
                        <w:rPr>
                          <w:rFonts w:hint="eastAsia"/>
                          <w:sz w:val="24"/>
                          <w:szCs w:val="24"/>
                        </w:rPr>
                        <w:t xml:space="preserve"> PM</w:t>
                      </w:r>
                      <w:r w:rsidRPr="00480500">
                        <w:rPr>
                          <w:sz w:val="24"/>
                          <w:szCs w:val="24"/>
                        </w:rPr>
                        <w:t>25</w:t>
                      </w:r>
                      <w:r w:rsidRPr="00480500">
                        <w:rPr>
                          <w:rFonts w:hint="eastAsia"/>
                          <w:sz w:val="24"/>
                          <w:szCs w:val="24"/>
                        </w:rPr>
                        <w:t>_</w:t>
                      </w:r>
                      <w:r w:rsidRPr="00480500">
                        <w:rPr>
                          <w:sz w:val="24"/>
                          <w:szCs w:val="24"/>
                        </w:rPr>
                        <w:t xml:space="preserve"> Ref</w:t>
                      </w:r>
                      <w:r w:rsidRPr="00480500">
                        <w:rPr>
                          <w:rStyle w:val="HTML"/>
                        </w:rPr>
                        <w:t>":"150"</w:t>
                      </w:r>
                      <w:r w:rsidRPr="00480500">
                        <w:rPr>
                          <w:rStyle w:val="HTML"/>
                          <w:rFonts w:hint="eastAsia"/>
                        </w:rPr>
                        <w:t>,</w:t>
                      </w:r>
                    </w:p>
                    <w:p w:rsidR="00D066E2" w:rsidRPr="00480500" w:rsidRDefault="00D066E2" w:rsidP="00046C71">
                      <w:pPr>
                        <w:spacing w:line="240" w:lineRule="atLeast"/>
                        <w:rPr>
                          <w:rStyle w:val="HTML"/>
                        </w:rPr>
                      </w:pPr>
                      <w:r w:rsidRPr="00480500">
                        <w:rPr>
                          <w:rStyle w:val="HTML"/>
                          <w:rFonts w:hint="eastAsia"/>
                        </w:rPr>
                        <w:t>//数据项</w:t>
                      </w:r>
                      <w:r>
                        <w:rPr>
                          <w:rStyle w:val="HTML"/>
                          <w:rFonts w:hint="eastAsia"/>
                        </w:rPr>
                        <w:t xml:space="preserve"> 参数</w:t>
                      </w:r>
                      <w:r>
                        <w:rPr>
                          <w:rStyle w:val="HTML"/>
                        </w:rPr>
                        <w:t>value根据仪器内部参数而定</w:t>
                      </w:r>
                    </w:p>
                    <w:p w:rsidR="00D066E2" w:rsidRDefault="00D066E2" w:rsidP="00046C71">
                      <w:pPr>
                        <w:rPr>
                          <w:rStyle w:val="HTML"/>
                        </w:rPr>
                      </w:pPr>
                      <w:r>
                        <w:rPr>
                          <w:rStyle w:val="HTML"/>
                        </w:rPr>
                        <w:t>}</w:t>
                      </w:r>
                    </w:p>
                    <w:p w:rsidR="00D066E2" w:rsidRDefault="00D066E2" w:rsidP="00046C71"/>
                  </w:txbxContent>
                </v:textbox>
                <w10:anchorlock/>
              </v:shape>
            </w:pict>
          </mc:Fallback>
        </mc:AlternateContent>
      </w:r>
    </w:p>
    <w:p w:rsidR="00046C71" w:rsidRDefault="00480500" w:rsidP="00480500">
      <w:pPr>
        <w:pStyle w:val="a7"/>
        <w:spacing w:line="400" w:lineRule="atLeast"/>
        <w:ind w:left="357" w:firstLine="560"/>
        <w:rPr>
          <w:sz w:val="28"/>
          <w:szCs w:val="28"/>
        </w:rPr>
      </w:pPr>
      <w:r>
        <w:rPr>
          <w:rFonts w:hint="eastAsia"/>
          <w:sz w:val="28"/>
          <w:szCs w:val="28"/>
        </w:rPr>
        <w:t>在请求</w:t>
      </w:r>
      <w:r>
        <w:rPr>
          <w:sz w:val="28"/>
          <w:szCs w:val="28"/>
        </w:rPr>
        <w:t>校时的数据包</w:t>
      </w:r>
      <w:r>
        <w:rPr>
          <w:rFonts w:hint="eastAsia"/>
          <w:sz w:val="28"/>
          <w:szCs w:val="28"/>
        </w:rPr>
        <w:t>中</w:t>
      </w:r>
      <w:r>
        <w:rPr>
          <w:sz w:val="28"/>
          <w:szCs w:val="28"/>
        </w:rPr>
        <w:t>，</w:t>
      </w:r>
      <w:r>
        <w:rPr>
          <w:rFonts w:hint="eastAsia"/>
          <w:sz w:val="28"/>
          <w:szCs w:val="28"/>
        </w:rPr>
        <w:t>时间</w:t>
      </w:r>
      <w:r>
        <w:rPr>
          <w:sz w:val="28"/>
          <w:szCs w:val="28"/>
        </w:rPr>
        <w:t>参数的</w:t>
      </w:r>
      <w:r>
        <w:rPr>
          <w:sz w:val="28"/>
          <w:szCs w:val="28"/>
        </w:rPr>
        <w:t>value</w:t>
      </w:r>
      <w:r>
        <w:rPr>
          <w:sz w:val="28"/>
          <w:szCs w:val="28"/>
        </w:rPr>
        <w:t>都为</w:t>
      </w:r>
      <w:r>
        <w:rPr>
          <w:sz w:val="28"/>
          <w:szCs w:val="28"/>
        </w:rPr>
        <w:t>“0”</w:t>
      </w:r>
      <w:r>
        <w:rPr>
          <w:rFonts w:hint="eastAsia"/>
          <w:sz w:val="28"/>
          <w:szCs w:val="28"/>
        </w:rPr>
        <w:t>，</w:t>
      </w:r>
      <w:r>
        <w:rPr>
          <w:sz w:val="28"/>
          <w:szCs w:val="28"/>
        </w:rPr>
        <w:t>其他参数</w:t>
      </w:r>
      <w:r>
        <w:rPr>
          <w:rFonts w:hint="eastAsia"/>
          <w:sz w:val="28"/>
          <w:szCs w:val="28"/>
        </w:rPr>
        <w:t>的</w:t>
      </w:r>
      <w:r>
        <w:rPr>
          <w:sz w:val="28"/>
          <w:szCs w:val="28"/>
        </w:rPr>
        <w:t>value</w:t>
      </w:r>
      <w:r>
        <w:rPr>
          <w:sz w:val="28"/>
          <w:szCs w:val="28"/>
        </w:rPr>
        <w:t>为目前仪器内部</w:t>
      </w:r>
      <w:r>
        <w:rPr>
          <w:rFonts w:hint="eastAsia"/>
          <w:sz w:val="28"/>
          <w:szCs w:val="28"/>
        </w:rPr>
        <w:t>的</w:t>
      </w:r>
      <w:r>
        <w:rPr>
          <w:sz w:val="28"/>
          <w:szCs w:val="28"/>
        </w:rPr>
        <w:t>参数状态。</w:t>
      </w:r>
    </w:p>
    <w:p w:rsidR="00480500" w:rsidRDefault="00480500">
      <w:pPr>
        <w:widowControl/>
        <w:jc w:val="left"/>
        <w:rPr>
          <w:b/>
          <w:sz w:val="28"/>
          <w:szCs w:val="28"/>
        </w:rPr>
      </w:pPr>
      <w:r>
        <w:rPr>
          <w:b/>
          <w:sz w:val="28"/>
          <w:szCs w:val="28"/>
        </w:rPr>
        <w:br w:type="page"/>
      </w:r>
    </w:p>
    <w:p w:rsidR="00480500" w:rsidRPr="00991949" w:rsidRDefault="00480500" w:rsidP="00991949">
      <w:pPr>
        <w:spacing w:line="400" w:lineRule="atLeast"/>
        <w:rPr>
          <w:b/>
          <w:sz w:val="28"/>
          <w:szCs w:val="28"/>
        </w:rPr>
      </w:pPr>
      <w:r w:rsidRPr="00991949">
        <w:rPr>
          <w:rFonts w:hint="eastAsia"/>
          <w:b/>
          <w:sz w:val="28"/>
          <w:szCs w:val="28"/>
        </w:rPr>
        <w:lastRenderedPageBreak/>
        <w:t>校时响应</w:t>
      </w:r>
      <w:r w:rsidR="001E72E5" w:rsidRPr="00991949">
        <w:rPr>
          <w:rFonts w:hint="eastAsia"/>
          <w:b/>
          <w:sz w:val="28"/>
          <w:szCs w:val="28"/>
        </w:rPr>
        <w:t>下行</w:t>
      </w:r>
      <w:r w:rsidR="001E72E5" w:rsidRPr="00991949">
        <w:rPr>
          <w:b/>
          <w:sz w:val="28"/>
          <w:szCs w:val="28"/>
        </w:rPr>
        <w:t>数据包</w:t>
      </w:r>
      <w:r w:rsidRPr="00991949">
        <w:rPr>
          <w:rFonts w:hint="eastAsia"/>
          <w:b/>
          <w:sz w:val="28"/>
          <w:szCs w:val="28"/>
        </w:rPr>
        <w:t>报文</w:t>
      </w:r>
      <w:r w:rsidR="00BD6630" w:rsidRPr="00991949">
        <w:rPr>
          <w:rFonts w:hint="eastAsia"/>
          <w:b/>
          <w:sz w:val="28"/>
          <w:szCs w:val="28"/>
        </w:rPr>
        <w:t>示例</w:t>
      </w:r>
    </w:p>
    <w:p w:rsidR="00480500" w:rsidRDefault="00480500" w:rsidP="00480500">
      <w:r>
        <w:rPr>
          <w:noProof/>
        </w:rPr>
        <mc:AlternateContent>
          <mc:Choice Requires="wps">
            <w:drawing>
              <wp:inline distT="0" distB="0" distL="0" distR="0" wp14:anchorId="426E0E5F" wp14:editId="132A2D2E">
                <wp:extent cx="5055079" cy="4067175"/>
                <wp:effectExtent l="0" t="0" r="12700" b="2857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5079" cy="4067175"/>
                        </a:xfrm>
                        <a:prstGeom prst="rect">
                          <a:avLst/>
                        </a:prstGeom>
                        <a:solidFill>
                          <a:srgbClr val="FFFFFF"/>
                        </a:solidFill>
                        <a:ln w="9525">
                          <a:solidFill>
                            <a:srgbClr val="000000"/>
                          </a:solidFill>
                          <a:miter lim="800000"/>
                          <a:headEnd/>
                          <a:tailEnd/>
                        </a:ln>
                      </wps:spPr>
                      <wps:txbx>
                        <w:txbxContent>
                          <w:p w:rsidR="00D066E2" w:rsidRDefault="00D066E2" w:rsidP="00480500">
                            <w:pPr>
                              <w:rPr>
                                <w:rStyle w:val="HTML"/>
                              </w:rPr>
                            </w:pPr>
                            <w:r>
                              <w:rPr>
                                <w:rStyle w:val="HTML"/>
                              </w:rPr>
                              <w:t>{</w:t>
                            </w:r>
                          </w:p>
                          <w:p w:rsidR="00D066E2" w:rsidRPr="00480500" w:rsidRDefault="00D066E2" w:rsidP="00480500">
                            <w:pPr>
                              <w:rPr>
                                <w:rStyle w:val="HTML"/>
                              </w:rPr>
                            </w:pPr>
                            <w:r w:rsidRPr="00480500">
                              <w:rPr>
                                <w:rStyle w:val="HTML"/>
                              </w:rPr>
                              <w:t>"</w:t>
                            </w:r>
                            <w:r w:rsidRPr="00480500">
                              <w:rPr>
                                <w:sz w:val="24"/>
                                <w:szCs w:val="24"/>
                              </w:rPr>
                              <w:t>Dev_ID</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color w:val="2E74B5" w:themeColor="accent1" w:themeShade="BF"/>
                                <w:sz w:val="24"/>
                                <w:szCs w:val="24"/>
                              </w:rPr>
                              <w:t>20141120</w:t>
                            </w:r>
                            <w:r w:rsidRPr="00480500">
                              <w:rPr>
                                <w:sz w:val="24"/>
                                <w:szCs w:val="24"/>
                              </w:rPr>
                              <w:t>1B3C</w:t>
                            </w:r>
                            <w:r w:rsidRPr="00480500">
                              <w:rPr>
                                <w:rStyle w:val="HTML"/>
                              </w:rPr>
                              <w: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Soft_Ver</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sz w:val="24"/>
                                <w:szCs w:val="24"/>
                              </w:rPr>
                              <w:t>20141120</w:t>
                            </w:r>
                            <w:r w:rsidRPr="00480500">
                              <w:rPr>
                                <w:rStyle w:val="HTML"/>
                              </w:rPr>
                              <w: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CMD</w:t>
                            </w:r>
                            <w:r w:rsidRPr="00480500">
                              <w:rPr>
                                <w:rStyle w:val="HTML"/>
                              </w:rPr>
                              <w:t>":"</w:t>
                            </w:r>
                            <w:r w:rsidRPr="00480500">
                              <w:rPr>
                                <w:rFonts w:asciiTheme="minorEastAsia" w:hAnsiTheme="minorEastAsia"/>
                                <w:sz w:val="24"/>
                                <w:szCs w:val="24"/>
                              </w:rPr>
                              <w:t>110</w:t>
                            </w:r>
                            <w:r w:rsidRPr="00480500">
                              <w:rPr>
                                <w:rStyle w:val="HTML"/>
                              </w:rPr>
                              <w:t xml:space="preserve">",  </w:t>
                            </w:r>
                          </w:p>
                          <w:p w:rsidR="00D066E2" w:rsidRPr="00480500" w:rsidRDefault="00D066E2" w:rsidP="00480500">
                            <w:pPr>
                              <w:rPr>
                                <w:rStyle w:val="HTML"/>
                              </w:rPr>
                            </w:pPr>
                            <w:r w:rsidRPr="00480500">
                              <w:rPr>
                                <w:rStyle w:val="HTML"/>
                              </w:rPr>
                              <w:t>//</w:t>
                            </w:r>
                            <w:r w:rsidRPr="00480500">
                              <w:rPr>
                                <w:rFonts w:asciiTheme="minorEastAsia" w:hAnsiTheme="minorEastAsia"/>
                                <w:sz w:val="24"/>
                                <w:szCs w:val="24"/>
                              </w:rPr>
                              <w:t xml:space="preserve"> Dev_Dat_Get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STATUS</w:t>
                            </w:r>
                            <w:r w:rsidRPr="00480500">
                              <w:rPr>
                                <w:rStyle w:val="HTML"/>
                              </w:rPr>
                              <w:t>":"</w:t>
                            </w:r>
                            <w:r w:rsidRPr="00480500">
                              <w:rPr>
                                <w:rFonts w:asciiTheme="minorEastAsia" w:hAnsiTheme="minorEastAsia"/>
                                <w:sz w:val="24"/>
                                <w:szCs w:val="24"/>
                              </w:rPr>
                              <w:t>223</w:t>
                            </w:r>
                            <w:r w:rsidRPr="00480500">
                              <w:rPr>
                                <w:rStyle w:val="HTML"/>
                              </w:rPr>
                              <w:t>",</w:t>
                            </w:r>
                          </w:p>
                          <w:p w:rsidR="00D066E2" w:rsidRPr="00480500" w:rsidRDefault="00D066E2" w:rsidP="00480500">
                            <w:pPr>
                              <w:spacing w:line="240" w:lineRule="atLeast"/>
                              <w:rPr>
                                <w:rFonts w:asciiTheme="minorEastAsia" w:hAnsiTheme="minorEastAsia"/>
                                <w:sz w:val="24"/>
                                <w:szCs w:val="24"/>
                              </w:rPr>
                            </w:pPr>
                            <w:r w:rsidRPr="00480500">
                              <w:rPr>
                                <w:rStyle w:val="HTML"/>
                              </w:rPr>
                              <w:t>//</w:t>
                            </w:r>
                            <w:r w:rsidRPr="00480500">
                              <w:rPr>
                                <w:rFonts w:asciiTheme="minorEastAsia" w:hAnsiTheme="minorEastAsia"/>
                                <w:sz w:val="24"/>
                                <w:szCs w:val="24"/>
                              </w:rPr>
                              <w:t xml:space="preserve"> </w:t>
                            </w:r>
                            <w:r w:rsidRPr="00480500">
                              <w:rPr>
                                <w:rFonts w:asciiTheme="minorEastAsia" w:hAnsiTheme="minorEastAsia" w:hint="eastAsia"/>
                                <w:sz w:val="24"/>
                                <w:szCs w:val="24"/>
                              </w:rPr>
                              <w:t>A</w:t>
                            </w:r>
                            <w:r w:rsidRPr="00480500">
                              <w:rPr>
                                <w:rFonts w:asciiTheme="minorEastAsia" w:hAnsiTheme="minorEastAsia"/>
                                <w:sz w:val="24"/>
                                <w:szCs w:val="24"/>
                              </w:rPr>
                              <w:t>sk_Tim</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T</w:t>
                            </w:r>
                            <w:r w:rsidRPr="00480500">
                              <w:rPr>
                                <w:rFonts w:asciiTheme="minorEastAsia" w:hAnsiTheme="minorEastAsia"/>
                                <w:sz w:val="24"/>
                                <w:szCs w:val="24"/>
                              </w:rPr>
                              <w:t>i</w:t>
                            </w:r>
                            <w:r>
                              <w:rPr>
                                <w:rFonts w:asciiTheme="minorEastAsia" w:hAnsiTheme="minorEastAsia"/>
                                <w:sz w:val="24"/>
                                <w:szCs w:val="24"/>
                              </w:rPr>
                              <w:t>m</w:t>
                            </w:r>
                            <w:r w:rsidRPr="00480500">
                              <w:rPr>
                                <w:rFonts w:asciiTheme="minorEastAsia" w:hAnsiTheme="minorEastAsia"/>
                                <w:sz w:val="24"/>
                                <w:szCs w:val="24"/>
                              </w:rPr>
                              <w:t>_Zone</w:t>
                            </w:r>
                            <w:r w:rsidRPr="00480500">
                              <w:rPr>
                                <w:rStyle w:val="HTML"/>
                              </w:rPr>
                              <w:t>":"UTC+8",</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Y</w:t>
                            </w:r>
                            <w:r w:rsidRPr="00480500">
                              <w:rPr>
                                <w:rFonts w:asciiTheme="minorEastAsia" w:hAnsiTheme="minorEastAsia"/>
                                <w:sz w:val="24"/>
                                <w:szCs w:val="24"/>
                              </w:rPr>
                              <w:t>ear</w:t>
                            </w:r>
                            <w:r w:rsidRPr="00480500">
                              <w:rPr>
                                <w:rStyle w:val="HTML"/>
                              </w:rPr>
                              <w:t>":"2014",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M</w:t>
                            </w:r>
                            <w:r w:rsidRPr="00480500">
                              <w:rPr>
                                <w:rFonts w:asciiTheme="minorEastAsia" w:hAnsiTheme="minorEastAsia"/>
                                <w:sz w:val="24"/>
                                <w:szCs w:val="24"/>
                              </w:rPr>
                              <w:t>on</w:t>
                            </w:r>
                            <w:r w:rsidRPr="00480500">
                              <w:rPr>
                                <w:rStyle w:val="HTML"/>
                              </w:rPr>
                              <w:t>":"11",</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D</w:t>
                            </w:r>
                            <w:r w:rsidRPr="00480500">
                              <w:rPr>
                                <w:rFonts w:asciiTheme="minorEastAsia" w:hAnsiTheme="minorEastAsia"/>
                                <w:sz w:val="24"/>
                                <w:szCs w:val="24"/>
                              </w:rPr>
                              <w:t>ay</w:t>
                            </w:r>
                            <w:r w:rsidRPr="00480500">
                              <w:rPr>
                                <w:rStyle w:val="HTML"/>
                              </w:rPr>
                              <w:t>":"24",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H</w:t>
                            </w:r>
                            <w:r w:rsidRPr="00480500">
                              <w:rPr>
                                <w:rFonts w:asciiTheme="minorEastAsia" w:hAnsiTheme="minorEastAsia"/>
                                <w:sz w:val="24"/>
                                <w:szCs w:val="24"/>
                              </w:rPr>
                              <w:t>our</w:t>
                            </w:r>
                            <w:r w:rsidRPr="00480500">
                              <w:rPr>
                                <w:rStyle w:val="HTML"/>
                              </w:rPr>
                              <w:t>":"14",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M</w:t>
                            </w:r>
                            <w:r w:rsidRPr="00480500">
                              <w:rPr>
                                <w:rFonts w:asciiTheme="minorEastAsia" w:hAnsiTheme="minorEastAsia"/>
                                <w:sz w:val="24"/>
                                <w:szCs w:val="24"/>
                              </w:rPr>
                              <w:t>in</w:t>
                            </w:r>
                            <w:r w:rsidRPr="00480500">
                              <w:rPr>
                                <w:rStyle w:val="HTML"/>
                              </w:rPr>
                              <w:t>":"23",</w:t>
                            </w:r>
                          </w:p>
                          <w:p w:rsidR="00D066E2" w:rsidRDefault="00D066E2" w:rsidP="00480500">
                            <w:pPr>
                              <w:rPr>
                                <w:rStyle w:val="HTML"/>
                              </w:rPr>
                            </w:pPr>
                            <w:r w:rsidRPr="00480500">
                              <w:rPr>
                                <w:rStyle w:val="HTML"/>
                              </w:rPr>
                              <w:t>"</w:t>
                            </w:r>
                            <w:r w:rsidRPr="00480500">
                              <w:rPr>
                                <w:rStyle w:val="HTML"/>
                                <w:rFonts w:hint="eastAsia"/>
                              </w:rPr>
                              <w:t>S</w:t>
                            </w:r>
                            <w:r w:rsidRPr="00480500">
                              <w:rPr>
                                <w:rStyle w:val="HTML"/>
                              </w:rPr>
                              <w:t>ec":"50",</w:t>
                            </w:r>
                          </w:p>
                          <w:p w:rsidR="00D066E2" w:rsidRPr="00480500" w:rsidRDefault="00D066E2" w:rsidP="00480500">
                            <w:pPr>
                              <w:rPr>
                                <w:rStyle w:val="HTML"/>
                              </w:rPr>
                            </w:pPr>
                            <w:r>
                              <w:rPr>
                                <w:rStyle w:val="HTML"/>
                                <w:rFonts w:hint="eastAsia"/>
                              </w:rPr>
                              <w:t>//时间</w:t>
                            </w:r>
                            <w:r>
                              <w:rPr>
                                <w:rStyle w:val="HTML"/>
                              </w:rPr>
                              <w:t>参数的value</w:t>
                            </w:r>
                            <w:r>
                              <w:rPr>
                                <w:rStyle w:val="HTML"/>
                                <w:rFonts w:hint="eastAsia"/>
                              </w:rPr>
                              <w:t>为发送数据</w:t>
                            </w:r>
                            <w:r>
                              <w:rPr>
                                <w:rStyle w:val="HTML"/>
                              </w:rPr>
                              <w:t>包时的实时时间</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HCHO_</w:t>
                            </w:r>
                            <w:r w:rsidRPr="00BD6630">
                              <w:rPr>
                                <w:color w:val="FF0000"/>
                                <w:sz w:val="24"/>
                                <w:szCs w:val="24"/>
                              </w:rPr>
                              <w:t>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PM</w:t>
                            </w:r>
                            <w:r w:rsidRPr="00BD6630">
                              <w:rPr>
                                <w:color w:val="FF0000"/>
                                <w:sz w:val="24"/>
                                <w:szCs w:val="24"/>
                              </w:rPr>
                              <w:t>25</w:t>
                            </w:r>
                            <w:r w:rsidRPr="00BD6630">
                              <w:rPr>
                                <w:rFonts w:hint="eastAsia"/>
                                <w:color w:val="FF0000"/>
                                <w:sz w:val="24"/>
                                <w:szCs w:val="24"/>
                              </w:rPr>
                              <w:t>_</w:t>
                            </w:r>
                            <w:r w:rsidRPr="00BD6630">
                              <w:rPr>
                                <w:color w:val="FF0000"/>
                                <w:sz w:val="24"/>
                                <w:szCs w:val="24"/>
                              </w:rPr>
                              <w:t>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color w:val="FF0000"/>
                                <w:sz w:val="24"/>
                                <w:szCs w:val="24"/>
                              </w:rPr>
                              <w:t xml:space="preserve"> Temp_V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w:t>
                            </w:r>
                            <w:r w:rsidRPr="00BD6630">
                              <w:rPr>
                                <w:color w:val="FF0000"/>
                                <w:sz w:val="24"/>
                                <w:szCs w:val="24"/>
                              </w:rPr>
                              <w:t>Humi_V</w:t>
                            </w:r>
                            <w:r w:rsidRPr="00BD6630">
                              <w:rPr>
                                <w:rStyle w:val="HTML"/>
                                <w:color w:val="FF0000"/>
                              </w:rPr>
                              <w:t>":"0"</w:t>
                            </w:r>
                          </w:p>
                          <w:p w:rsidR="00D066E2" w:rsidRPr="00480500" w:rsidRDefault="00D066E2" w:rsidP="00480500">
                            <w:pPr>
                              <w:rPr>
                                <w:rStyle w:val="HTML"/>
                              </w:rPr>
                            </w:pPr>
                            <w:r w:rsidRPr="00480500">
                              <w:rPr>
                                <w:rStyle w:val="HTML"/>
                                <w:rFonts w:hint="eastAsia"/>
                              </w:rPr>
                              <w:t>//数据项</w:t>
                            </w:r>
                          </w:p>
                          <w:p w:rsidR="00D066E2" w:rsidRDefault="00D066E2" w:rsidP="00480500">
                            <w:pPr>
                              <w:rPr>
                                <w:rStyle w:val="HTML"/>
                              </w:rPr>
                            </w:pPr>
                            <w:r>
                              <w:rPr>
                                <w:rStyle w:val="HTML"/>
                              </w:rPr>
                              <w:t>}</w:t>
                            </w:r>
                          </w:p>
                          <w:p w:rsidR="00D066E2" w:rsidRDefault="00D066E2" w:rsidP="00480500"/>
                        </w:txbxContent>
                      </wps:txbx>
                      <wps:bodyPr rot="0" vert="horz" wrap="square" lIns="91440" tIns="45720" rIns="91440" bIns="45720" anchor="t" anchorCtr="0">
                        <a:noAutofit/>
                      </wps:bodyPr>
                    </wps:wsp>
                  </a:graphicData>
                </a:graphic>
              </wp:inline>
            </w:drawing>
          </mc:Choice>
          <mc:Fallback>
            <w:pict>
              <v:shape w14:anchorId="426E0E5F" id="_x0000_s1033" type="#_x0000_t202" style="width:398.05pt;height:3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">
                <v:textbox>
                  <w:txbxContent>
                    <w:p w:rsidR="00D066E2" w:rsidRDefault="00D066E2" w:rsidP="00480500">
                      <w:pPr>
                        <w:rPr>
                          <w:rStyle w:val="HTML"/>
                        </w:rPr>
                      </w:pPr>
                      <w:r>
                        <w:rPr>
                          <w:rStyle w:val="HTML"/>
                        </w:rPr>
                        <w:t>{</w:t>
                      </w:r>
                    </w:p>
                    <w:p w:rsidR="00D066E2" w:rsidRPr="00480500" w:rsidRDefault="00D066E2" w:rsidP="00480500">
                      <w:pPr>
                        <w:rPr>
                          <w:rStyle w:val="HTML"/>
                        </w:rPr>
                      </w:pPr>
                      <w:r w:rsidRPr="00480500">
                        <w:rPr>
                          <w:rStyle w:val="HTML"/>
                        </w:rPr>
                        <w:t>"</w:t>
                      </w:r>
                      <w:r w:rsidRPr="00480500">
                        <w:rPr>
                          <w:sz w:val="24"/>
                          <w:szCs w:val="24"/>
                        </w:rPr>
                        <w:t>Dev_ID</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color w:val="2E74B5" w:themeColor="accent1" w:themeShade="BF"/>
                          <w:sz w:val="24"/>
                          <w:szCs w:val="24"/>
                        </w:rPr>
                        <w:t>20141120</w:t>
                      </w:r>
                      <w:r w:rsidRPr="00480500">
                        <w:rPr>
                          <w:sz w:val="24"/>
                          <w:szCs w:val="24"/>
                        </w:rPr>
                        <w:t>1B3C</w:t>
                      </w:r>
                      <w:r w:rsidRPr="00480500">
                        <w:rPr>
                          <w:rStyle w:val="HTML"/>
                        </w:rPr>
                        <w: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Soft_Ver</w:t>
                      </w:r>
                      <w:r w:rsidRPr="00480500">
                        <w:rPr>
                          <w:rStyle w:val="HTML"/>
                        </w:rPr>
                        <w:t>":"</w:t>
                      </w:r>
                      <w:r w:rsidRPr="00480500">
                        <w:rPr>
                          <w:rFonts w:hint="eastAsia"/>
                          <w:sz w:val="24"/>
                          <w:szCs w:val="24"/>
                        </w:rPr>
                        <w:t xml:space="preserve"> J</w:t>
                      </w:r>
                      <w:r w:rsidRPr="00480500">
                        <w:rPr>
                          <w:sz w:val="24"/>
                          <w:szCs w:val="24"/>
                        </w:rPr>
                        <w:t>Y3I1</w:t>
                      </w:r>
                      <w:r w:rsidRPr="00480500">
                        <w:rPr>
                          <w:color w:val="FF0000"/>
                          <w:sz w:val="24"/>
                          <w:szCs w:val="24"/>
                        </w:rPr>
                        <w:t>HHT</w:t>
                      </w:r>
                      <w:r w:rsidRPr="00480500">
                        <w:rPr>
                          <w:sz w:val="24"/>
                          <w:szCs w:val="24"/>
                        </w:rPr>
                        <w:t>20141120</w:t>
                      </w:r>
                      <w:r w:rsidRPr="00480500">
                        <w:rPr>
                          <w:rStyle w:val="HTML"/>
                        </w:rPr>
                        <w: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CMD</w:t>
                      </w:r>
                      <w:r w:rsidRPr="00480500">
                        <w:rPr>
                          <w:rStyle w:val="HTML"/>
                        </w:rPr>
                        <w:t>":"</w:t>
                      </w:r>
                      <w:r w:rsidRPr="00480500">
                        <w:rPr>
                          <w:rFonts w:asciiTheme="minorEastAsia" w:hAnsiTheme="minorEastAsia"/>
                          <w:sz w:val="24"/>
                          <w:szCs w:val="24"/>
                        </w:rPr>
                        <w:t>110</w:t>
                      </w:r>
                      <w:r w:rsidRPr="00480500">
                        <w:rPr>
                          <w:rStyle w:val="HTML"/>
                        </w:rPr>
                        <w:t xml:space="preserve">",  </w:t>
                      </w:r>
                    </w:p>
                    <w:p w:rsidR="00D066E2" w:rsidRPr="00480500" w:rsidRDefault="00D066E2" w:rsidP="00480500">
                      <w:pPr>
                        <w:rPr>
                          <w:rStyle w:val="HTML"/>
                        </w:rPr>
                      </w:pPr>
                      <w:r w:rsidRPr="00480500">
                        <w:rPr>
                          <w:rStyle w:val="HTML"/>
                        </w:rPr>
                        <w:t>//</w:t>
                      </w:r>
                      <w:r w:rsidRPr="00480500">
                        <w:rPr>
                          <w:rFonts w:asciiTheme="minorEastAsia" w:hAnsiTheme="minorEastAsia"/>
                          <w:sz w:val="24"/>
                          <w:szCs w:val="24"/>
                        </w:rPr>
                        <w:t xml:space="preserve"> Dev_Dat_Get</w:t>
                      </w:r>
                    </w:p>
                    <w:p w:rsidR="00D066E2" w:rsidRPr="00480500" w:rsidRDefault="00D066E2" w:rsidP="00480500">
                      <w:pPr>
                        <w:rPr>
                          <w:rStyle w:val="HTML"/>
                        </w:rPr>
                      </w:pPr>
                      <w:r w:rsidRPr="00480500">
                        <w:rPr>
                          <w:rStyle w:val="HTML"/>
                        </w:rPr>
                        <w:t>"</w:t>
                      </w:r>
                      <w:r w:rsidRPr="00480500">
                        <w:rPr>
                          <w:rFonts w:hint="eastAsia"/>
                          <w:sz w:val="24"/>
                          <w:szCs w:val="24"/>
                        </w:rPr>
                        <w:t xml:space="preserve"> </w:t>
                      </w:r>
                      <w:r w:rsidRPr="00480500">
                        <w:rPr>
                          <w:sz w:val="24"/>
                          <w:szCs w:val="24"/>
                        </w:rPr>
                        <w:t>STATUS</w:t>
                      </w:r>
                      <w:r w:rsidRPr="00480500">
                        <w:rPr>
                          <w:rStyle w:val="HTML"/>
                        </w:rPr>
                        <w:t>":"</w:t>
                      </w:r>
                      <w:r w:rsidRPr="00480500">
                        <w:rPr>
                          <w:rFonts w:asciiTheme="minorEastAsia" w:hAnsiTheme="minorEastAsia"/>
                          <w:sz w:val="24"/>
                          <w:szCs w:val="24"/>
                        </w:rPr>
                        <w:t>223</w:t>
                      </w:r>
                      <w:r w:rsidRPr="00480500">
                        <w:rPr>
                          <w:rStyle w:val="HTML"/>
                        </w:rPr>
                        <w:t>",</w:t>
                      </w:r>
                    </w:p>
                    <w:p w:rsidR="00D066E2" w:rsidRPr="00480500" w:rsidRDefault="00D066E2" w:rsidP="00480500">
                      <w:pPr>
                        <w:spacing w:line="240" w:lineRule="atLeast"/>
                        <w:rPr>
                          <w:rFonts w:asciiTheme="minorEastAsia" w:hAnsiTheme="minorEastAsia"/>
                          <w:sz w:val="24"/>
                          <w:szCs w:val="24"/>
                        </w:rPr>
                      </w:pPr>
                      <w:r w:rsidRPr="00480500">
                        <w:rPr>
                          <w:rStyle w:val="HTML"/>
                        </w:rPr>
                        <w:t>//</w:t>
                      </w:r>
                      <w:r w:rsidRPr="00480500">
                        <w:rPr>
                          <w:rFonts w:asciiTheme="minorEastAsia" w:hAnsiTheme="minorEastAsia"/>
                          <w:sz w:val="24"/>
                          <w:szCs w:val="24"/>
                        </w:rPr>
                        <w:t xml:space="preserve"> </w:t>
                      </w:r>
                      <w:r w:rsidRPr="00480500">
                        <w:rPr>
                          <w:rFonts w:asciiTheme="minorEastAsia" w:hAnsiTheme="minorEastAsia" w:hint="eastAsia"/>
                          <w:sz w:val="24"/>
                          <w:szCs w:val="24"/>
                        </w:rPr>
                        <w:t>A</w:t>
                      </w:r>
                      <w:r w:rsidRPr="00480500">
                        <w:rPr>
                          <w:rFonts w:asciiTheme="minorEastAsia" w:hAnsiTheme="minorEastAsia"/>
                          <w:sz w:val="24"/>
                          <w:szCs w:val="24"/>
                        </w:rPr>
                        <w:t>sk_Tim</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T</w:t>
                      </w:r>
                      <w:r w:rsidRPr="00480500">
                        <w:rPr>
                          <w:rFonts w:asciiTheme="minorEastAsia" w:hAnsiTheme="minorEastAsia"/>
                          <w:sz w:val="24"/>
                          <w:szCs w:val="24"/>
                        </w:rPr>
                        <w:t>i</w:t>
                      </w:r>
                      <w:r>
                        <w:rPr>
                          <w:rFonts w:asciiTheme="minorEastAsia" w:hAnsiTheme="minorEastAsia"/>
                          <w:sz w:val="24"/>
                          <w:szCs w:val="24"/>
                        </w:rPr>
                        <w:t>m</w:t>
                      </w:r>
                      <w:r w:rsidRPr="00480500">
                        <w:rPr>
                          <w:rFonts w:asciiTheme="minorEastAsia" w:hAnsiTheme="minorEastAsia"/>
                          <w:sz w:val="24"/>
                          <w:szCs w:val="24"/>
                        </w:rPr>
                        <w:t>_Zone</w:t>
                      </w:r>
                      <w:r w:rsidRPr="00480500">
                        <w:rPr>
                          <w:rStyle w:val="HTML"/>
                        </w:rPr>
                        <w:t>":"UTC+8",</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Y</w:t>
                      </w:r>
                      <w:r w:rsidRPr="00480500">
                        <w:rPr>
                          <w:rFonts w:asciiTheme="minorEastAsia" w:hAnsiTheme="minorEastAsia"/>
                          <w:sz w:val="24"/>
                          <w:szCs w:val="24"/>
                        </w:rPr>
                        <w:t>ear</w:t>
                      </w:r>
                      <w:r w:rsidRPr="00480500">
                        <w:rPr>
                          <w:rStyle w:val="HTML"/>
                        </w:rPr>
                        <w:t>":"2014",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M</w:t>
                      </w:r>
                      <w:r w:rsidRPr="00480500">
                        <w:rPr>
                          <w:rFonts w:asciiTheme="minorEastAsia" w:hAnsiTheme="minorEastAsia"/>
                          <w:sz w:val="24"/>
                          <w:szCs w:val="24"/>
                        </w:rPr>
                        <w:t>on</w:t>
                      </w:r>
                      <w:r w:rsidRPr="00480500">
                        <w:rPr>
                          <w:rStyle w:val="HTML"/>
                        </w:rPr>
                        <w:t>":"11",</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D</w:t>
                      </w:r>
                      <w:r w:rsidRPr="00480500">
                        <w:rPr>
                          <w:rFonts w:asciiTheme="minorEastAsia" w:hAnsiTheme="minorEastAsia"/>
                          <w:sz w:val="24"/>
                          <w:szCs w:val="24"/>
                        </w:rPr>
                        <w:t>ay</w:t>
                      </w:r>
                      <w:r w:rsidRPr="00480500">
                        <w:rPr>
                          <w:rStyle w:val="HTML"/>
                        </w:rPr>
                        <w:t>":"24",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H</w:t>
                      </w:r>
                      <w:r w:rsidRPr="00480500">
                        <w:rPr>
                          <w:rFonts w:asciiTheme="minorEastAsia" w:hAnsiTheme="minorEastAsia"/>
                          <w:sz w:val="24"/>
                          <w:szCs w:val="24"/>
                        </w:rPr>
                        <w:t>our</w:t>
                      </w:r>
                      <w:r w:rsidRPr="00480500">
                        <w:rPr>
                          <w:rStyle w:val="HTML"/>
                        </w:rPr>
                        <w:t>":"14",</w:t>
                      </w:r>
                    </w:p>
                    <w:p w:rsidR="00D066E2" w:rsidRPr="00480500" w:rsidRDefault="00D066E2" w:rsidP="00480500">
                      <w:pPr>
                        <w:rPr>
                          <w:rStyle w:val="HTML"/>
                        </w:rPr>
                      </w:pPr>
                      <w:r w:rsidRPr="00480500">
                        <w:rPr>
                          <w:rStyle w:val="HTML"/>
                        </w:rPr>
                        <w:t>"</w:t>
                      </w:r>
                      <w:r w:rsidRPr="00480500">
                        <w:rPr>
                          <w:rFonts w:asciiTheme="minorEastAsia" w:hAnsiTheme="minorEastAsia" w:hint="eastAsia"/>
                          <w:sz w:val="24"/>
                          <w:szCs w:val="24"/>
                        </w:rPr>
                        <w:t>M</w:t>
                      </w:r>
                      <w:r w:rsidRPr="00480500">
                        <w:rPr>
                          <w:rFonts w:asciiTheme="minorEastAsia" w:hAnsiTheme="minorEastAsia"/>
                          <w:sz w:val="24"/>
                          <w:szCs w:val="24"/>
                        </w:rPr>
                        <w:t>in</w:t>
                      </w:r>
                      <w:r w:rsidRPr="00480500">
                        <w:rPr>
                          <w:rStyle w:val="HTML"/>
                        </w:rPr>
                        <w:t>":"23",</w:t>
                      </w:r>
                    </w:p>
                    <w:p w:rsidR="00D066E2" w:rsidRDefault="00D066E2" w:rsidP="00480500">
                      <w:pPr>
                        <w:rPr>
                          <w:rStyle w:val="HTML"/>
                        </w:rPr>
                      </w:pPr>
                      <w:r w:rsidRPr="00480500">
                        <w:rPr>
                          <w:rStyle w:val="HTML"/>
                        </w:rPr>
                        <w:t>"</w:t>
                      </w:r>
                      <w:r w:rsidRPr="00480500">
                        <w:rPr>
                          <w:rStyle w:val="HTML"/>
                          <w:rFonts w:hint="eastAsia"/>
                        </w:rPr>
                        <w:t>S</w:t>
                      </w:r>
                      <w:r w:rsidRPr="00480500">
                        <w:rPr>
                          <w:rStyle w:val="HTML"/>
                        </w:rPr>
                        <w:t>ec":"50",</w:t>
                      </w:r>
                    </w:p>
                    <w:p w:rsidR="00D066E2" w:rsidRPr="00480500" w:rsidRDefault="00D066E2" w:rsidP="00480500">
                      <w:pPr>
                        <w:rPr>
                          <w:rStyle w:val="HTML"/>
                        </w:rPr>
                      </w:pPr>
                      <w:r>
                        <w:rPr>
                          <w:rStyle w:val="HTML"/>
                          <w:rFonts w:hint="eastAsia"/>
                        </w:rPr>
                        <w:t>//时间</w:t>
                      </w:r>
                      <w:r>
                        <w:rPr>
                          <w:rStyle w:val="HTML"/>
                        </w:rPr>
                        <w:t>参数的value</w:t>
                      </w:r>
                      <w:r>
                        <w:rPr>
                          <w:rStyle w:val="HTML"/>
                          <w:rFonts w:hint="eastAsia"/>
                        </w:rPr>
                        <w:t>为发送数据</w:t>
                      </w:r>
                      <w:r>
                        <w:rPr>
                          <w:rStyle w:val="HTML"/>
                        </w:rPr>
                        <w:t>包时的实时时间</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HCHO_</w:t>
                      </w:r>
                      <w:r w:rsidRPr="00BD6630">
                        <w:rPr>
                          <w:color w:val="FF0000"/>
                          <w:sz w:val="24"/>
                          <w:szCs w:val="24"/>
                        </w:rPr>
                        <w:t>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PM</w:t>
                      </w:r>
                      <w:r w:rsidRPr="00BD6630">
                        <w:rPr>
                          <w:color w:val="FF0000"/>
                          <w:sz w:val="24"/>
                          <w:szCs w:val="24"/>
                        </w:rPr>
                        <w:t>25</w:t>
                      </w:r>
                      <w:r w:rsidRPr="00BD6630">
                        <w:rPr>
                          <w:rFonts w:hint="eastAsia"/>
                          <w:color w:val="FF0000"/>
                          <w:sz w:val="24"/>
                          <w:szCs w:val="24"/>
                        </w:rPr>
                        <w:t>_</w:t>
                      </w:r>
                      <w:r w:rsidRPr="00BD6630">
                        <w:rPr>
                          <w:color w:val="FF0000"/>
                          <w:sz w:val="24"/>
                          <w:szCs w:val="24"/>
                        </w:rPr>
                        <w:t>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color w:val="FF0000"/>
                          <w:sz w:val="24"/>
                          <w:szCs w:val="24"/>
                        </w:rPr>
                        <w:t xml:space="preserve"> Temp_V</w:t>
                      </w:r>
                      <w:r w:rsidRPr="00BD6630">
                        <w:rPr>
                          <w:rStyle w:val="HTML"/>
                          <w:color w:val="FF0000"/>
                        </w:rPr>
                        <w:t>":"0",</w:t>
                      </w:r>
                    </w:p>
                    <w:p w:rsidR="00D066E2" w:rsidRPr="00BD6630" w:rsidRDefault="00D066E2" w:rsidP="00480500">
                      <w:pPr>
                        <w:rPr>
                          <w:rStyle w:val="HTML"/>
                          <w:color w:val="FF0000"/>
                        </w:rPr>
                      </w:pPr>
                      <w:r w:rsidRPr="00BD6630">
                        <w:rPr>
                          <w:rStyle w:val="HTML"/>
                          <w:color w:val="FF0000"/>
                        </w:rPr>
                        <w:t>"</w:t>
                      </w:r>
                      <w:r w:rsidRPr="00BD6630">
                        <w:rPr>
                          <w:rFonts w:hint="eastAsia"/>
                          <w:color w:val="FF0000"/>
                          <w:sz w:val="24"/>
                          <w:szCs w:val="24"/>
                        </w:rPr>
                        <w:t xml:space="preserve"> </w:t>
                      </w:r>
                      <w:r w:rsidRPr="00BD6630">
                        <w:rPr>
                          <w:color w:val="FF0000"/>
                          <w:sz w:val="24"/>
                          <w:szCs w:val="24"/>
                        </w:rPr>
                        <w:t>Humi_V</w:t>
                      </w:r>
                      <w:r w:rsidRPr="00BD6630">
                        <w:rPr>
                          <w:rStyle w:val="HTML"/>
                          <w:color w:val="FF0000"/>
                        </w:rPr>
                        <w:t>":"0"</w:t>
                      </w:r>
                    </w:p>
                    <w:p w:rsidR="00D066E2" w:rsidRPr="00480500" w:rsidRDefault="00D066E2" w:rsidP="00480500">
                      <w:pPr>
                        <w:rPr>
                          <w:rStyle w:val="HTML"/>
                        </w:rPr>
                      </w:pPr>
                      <w:r w:rsidRPr="00480500">
                        <w:rPr>
                          <w:rStyle w:val="HTML"/>
                          <w:rFonts w:hint="eastAsia"/>
                        </w:rPr>
                        <w:t>//数据项</w:t>
                      </w:r>
                    </w:p>
                    <w:p w:rsidR="00D066E2" w:rsidRDefault="00D066E2" w:rsidP="00480500">
                      <w:pPr>
                        <w:rPr>
                          <w:rStyle w:val="HTML"/>
                        </w:rPr>
                      </w:pPr>
                      <w:r>
                        <w:rPr>
                          <w:rStyle w:val="HTML"/>
                        </w:rPr>
                        <w:t>}</w:t>
                      </w:r>
                    </w:p>
                    <w:p w:rsidR="00D066E2" w:rsidRDefault="00D066E2" w:rsidP="00480500"/>
                  </w:txbxContent>
                </v:textbox>
                <w10:anchorlock/>
              </v:shape>
            </w:pict>
          </mc:Fallback>
        </mc:AlternateContent>
      </w:r>
    </w:p>
    <w:p w:rsidR="00480500" w:rsidRDefault="001C1984" w:rsidP="00480500">
      <w:pPr>
        <w:pStyle w:val="a7"/>
        <w:spacing w:line="400" w:lineRule="atLeast"/>
        <w:ind w:left="357" w:firstLine="560"/>
        <w:rPr>
          <w:rFonts w:asciiTheme="minorEastAsia" w:hAnsiTheme="minorEastAsia"/>
          <w:sz w:val="28"/>
          <w:szCs w:val="28"/>
        </w:rPr>
      </w:pPr>
      <w:r w:rsidRPr="001C1984">
        <w:rPr>
          <w:rFonts w:hint="eastAsia"/>
          <w:sz w:val="28"/>
          <w:szCs w:val="28"/>
        </w:rPr>
        <w:t>仪器收到</w:t>
      </w:r>
      <w:r w:rsidRPr="001C1984">
        <w:rPr>
          <w:sz w:val="28"/>
          <w:szCs w:val="28"/>
        </w:rPr>
        <w:t>的响应报文</w:t>
      </w:r>
      <w:r w:rsidRPr="001C1984">
        <w:rPr>
          <w:rFonts w:hint="eastAsia"/>
          <w:sz w:val="28"/>
          <w:szCs w:val="28"/>
        </w:rPr>
        <w:t>带有</w:t>
      </w:r>
      <w:r w:rsidRPr="001C1984">
        <w:rPr>
          <w:sz w:val="28"/>
          <w:szCs w:val="28"/>
        </w:rPr>
        <w:t>网络时间用于仪器校准自己的时间</w:t>
      </w:r>
      <w:r w:rsidRPr="001C1984">
        <w:rPr>
          <w:rFonts w:hint="eastAsia"/>
          <w:sz w:val="28"/>
          <w:szCs w:val="28"/>
        </w:rPr>
        <w:t>系统</w:t>
      </w:r>
      <w:r w:rsidRPr="001C1984">
        <w:rPr>
          <w:sz w:val="28"/>
          <w:szCs w:val="28"/>
        </w:rPr>
        <w:t>，响应报文中命令为</w:t>
      </w:r>
      <w:r w:rsidRPr="001C1984">
        <w:rPr>
          <w:rFonts w:asciiTheme="minorEastAsia" w:hAnsiTheme="minorEastAsia"/>
          <w:sz w:val="28"/>
          <w:szCs w:val="28"/>
        </w:rPr>
        <w:t>Dev_Dat_Get</w:t>
      </w:r>
      <w:r w:rsidRPr="001C1984">
        <w:rPr>
          <w:rFonts w:asciiTheme="minorEastAsia" w:hAnsiTheme="minorEastAsia" w:hint="eastAsia"/>
          <w:sz w:val="28"/>
          <w:szCs w:val="28"/>
        </w:rPr>
        <w:t>，</w:t>
      </w:r>
      <w:r w:rsidRPr="001C1984">
        <w:rPr>
          <w:rFonts w:asciiTheme="minorEastAsia" w:hAnsiTheme="minorEastAsia"/>
          <w:sz w:val="28"/>
          <w:szCs w:val="28"/>
        </w:rPr>
        <w:t>表示要求仪器开始上传测量数据，若仪器么有收到校时响应报文，会重复发送校时请求</w:t>
      </w:r>
      <w:r w:rsidRPr="001C1984">
        <w:rPr>
          <w:rFonts w:asciiTheme="minorEastAsia" w:hAnsiTheme="minorEastAsia" w:hint="eastAsia"/>
          <w:sz w:val="28"/>
          <w:szCs w:val="28"/>
        </w:rPr>
        <w:t>。</w:t>
      </w:r>
      <w:r w:rsidRPr="001C1984">
        <w:rPr>
          <w:rFonts w:asciiTheme="minorEastAsia" w:hAnsiTheme="minorEastAsia"/>
          <w:sz w:val="28"/>
          <w:szCs w:val="28"/>
        </w:rPr>
        <w:t>在</w:t>
      </w:r>
      <w:r w:rsidR="00DB152E">
        <w:rPr>
          <w:rFonts w:asciiTheme="minorEastAsia" w:hAnsiTheme="minorEastAsia" w:hint="eastAsia"/>
          <w:sz w:val="28"/>
          <w:szCs w:val="28"/>
        </w:rPr>
        <w:t>校时响应</w:t>
      </w:r>
      <w:r w:rsidR="00DB152E">
        <w:rPr>
          <w:rFonts w:asciiTheme="minorEastAsia" w:hAnsiTheme="minorEastAsia"/>
          <w:sz w:val="28"/>
          <w:szCs w:val="28"/>
        </w:rPr>
        <w:t>下行数据包中</w:t>
      </w:r>
      <w:r w:rsidRPr="001C1984">
        <w:rPr>
          <w:rFonts w:asciiTheme="minorEastAsia" w:hAnsiTheme="minorEastAsia"/>
          <w:sz w:val="28"/>
          <w:szCs w:val="28"/>
        </w:rPr>
        <w:t>甲醛，pm2.5</w:t>
      </w:r>
      <w:r w:rsidRPr="001C1984">
        <w:rPr>
          <w:rFonts w:asciiTheme="minorEastAsia" w:hAnsiTheme="minorEastAsia" w:hint="eastAsia"/>
          <w:sz w:val="28"/>
          <w:szCs w:val="28"/>
        </w:rPr>
        <w:t>等项</w:t>
      </w:r>
      <w:r w:rsidRPr="001C1984">
        <w:rPr>
          <w:rFonts w:asciiTheme="minorEastAsia" w:hAnsiTheme="minorEastAsia"/>
          <w:sz w:val="28"/>
          <w:szCs w:val="28"/>
        </w:rPr>
        <w:t>的value为</w:t>
      </w:r>
      <w:r w:rsidRPr="001C1984">
        <w:rPr>
          <w:rFonts w:asciiTheme="minorEastAsia" w:hAnsiTheme="minorEastAsia" w:hint="eastAsia"/>
          <w:sz w:val="28"/>
          <w:szCs w:val="28"/>
        </w:rPr>
        <w:t>“0</w:t>
      </w:r>
      <w:r w:rsidRPr="001C1984">
        <w:rPr>
          <w:rFonts w:asciiTheme="minorEastAsia" w:hAnsiTheme="minorEastAsia"/>
          <w:sz w:val="28"/>
          <w:szCs w:val="28"/>
        </w:rPr>
        <w:t>”</w:t>
      </w:r>
      <w:r w:rsidRPr="001C1984">
        <w:rPr>
          <w:rFonts w:asciiTheme="minorEastAsia" w:hAnsiTheme="minorEastAsia" w:hint="eastAsia"/>
          <w:sz w:val="28"/>
          <w:szCs w:val="28"/>
        </w:rPr>
        <w:t>。</w:t>
      </w:r>
    </w:p>
    <w:p w:rsidR="001C1984" w:rsidRDefault="001C1984">
      <w:pPr>
        <w:widowControl/>
        <w:jc w:val="left"/>
        <w:rPr>
          <w:rFonts w:asciiTheme="minorEastAsia" w:hAnsiTheme="minorEastAsia"/>
          <w:sz w:val="28"/>
          <w:szCs w:val="28"/>
        </w:rPr>
      </w:pPr>
      <w:r>
        <w:rPr>
          <w:rFonts w:asciiTheme="minorEastAsia" w:hAnsiTheme="minorEastAsia"/>
          <w:sz w:val="28"/>
          <w:szCs w:val="28"/>
        </w:rPr>
        <w:br w:type="page"/>
      </w:r>
    </w:p>
    <w:p w:rsidR="001C1984" w:rsidRPr="00991949" w:rsidRDefault="001C1984" w:rsidP="00991949">
      <w:pPr>
        <w:spacing w:line="400" w:lineRule="atLeast"/>
        <w:rPr>
          <w:rFonts w:asciiTheme="minorEastAsia" w:hAnsiTheme="minorEastAsia"/>
          <w:b/>
          <w:sz w:val="28"/>
          <w:szCs w:val="28"/>
        </w:rPr>
      </w:pPr>
      <w:r w:rsidRPr="00991949">
        <w:rPr>
          <w:rFonts w:asciiTheme="minorEastAsia" w:hAnsiTheme="minorEastAsia" w:hint="eastAsia"/>
          <w:b/>
          <w:sz w:val="28"/>
          <w:szCs w:val="28"/>
        </w:rPr>
        <w:lastRenderedPageBreak/>
        <w:t>仪器校时</w:t>
      </w:r>
      <w:r w:rsidRPr="00991949">
        <w:rPr>
          <w:rFonts w:asciiTheme="minorEastAsia" w:hAnsiTheme="minorEastAsia"/>
          <w:b/>
          <w:sz w:val="28"/>
          <w:szCs w:val="28"/>
        </w:rPr>
        <w:t>完成</w:t>
      </w:r>
      <w:r w:rsidRPr="00991949">
        <w:rPr>
          <w:rFonts w:asciiTheme="minorEastAsia" w:hAnsiTheme="minorEastAsia" w:hint="eastAsia"/>
          <w:b/>
          <w:sz w:val="28"/>
          <w:szCs w:val="28"/>
        </w:rPr>
        <w:t>上传</w:t>
      </w:r>
      <w:r w:rsidRPr="00991949">
        <w:rPr>
          <w:rFonts w:asciiTheme="minorEastAsia" w:hAnsiTheme="minorEastAsia"/>
          <w:b/>
          <w:sz w:val="28"/>
          <w:szCs w:val="28"/>
        </w:rPr>
        <w:t>数据</w:t>
      </w:r>
      <w:r w:rsidR="001E72E5" w:rsidRPr="00991949">
        <w:rPr>
          <w:rFonts w:asciiTheme="minorEastAsia" w:hAnsiTheme="minorEastAsia" w:hint="eastAsia"/>
          <w:b/>
          <w:sz w:val="28"/>
          <w:szCs w:val="28"/>
        </w:rPr>
        <w:t>上行</w:t>
      </w:r>
      <w:r w:rsidR="006C0565" w:rsidRPr="00991949">
        <w:rPr>
          <w:rFonts w:asciiTheme="minorEastAsia" w:hAnsiTheme="minorEastAsia" w:hint="eastAsia"/>
          <w:b/>
          <w:sz w:val="28"/>
          <w:szCs w:val="28"/>
        </w:rPr>
        <w:t>数据包</w:t>
      </w:r>
      <w:r w:rsidRPr="00991949">
        <w:rPr>
          <w:rFonts w:asciiTheme="minorEastAsia" w:hAnsiTheme="minorEastAsia" w:hint="eastAsia"/>
          <w:b/>
          <w:sz w:val="28"/>
          <w:szCs w:val="28"/>
        </w:rPr>
        <w:t>报文</w:t>
      </w:r>
      <w:r w:rsidR="007A0574" w:rsidRPr="00991949">
        <w:rPr>
          <w:rFonts w:asciiTheme="minorEastAsia" w:hAnsiTheme="minorEastAsia" w:hint="eastAsia"/>
          <w:b/>
          <w:sz w:val="28"/>
          <w:szCs w:val="28"/>
        </w:rPr>
        <w:t>示例</w:t>
      </w:r>
    </w:p>
    <w:p w:rsidR="001C1984" w:rsidRDefault="001C1984" w:rsidP="001C1984">
      <w:r>
        <w:rPr>
          <w:noProof/>
        </w:rPr>
        <mc:AlternateContent>
          <mc:Choice Requires="wps">
            <w:drawing>
              <wp:inline distT="0" distB="0" distL="0" distR="0" wp14:anchorId="3B0C3665" wp14:editId="5E8F961C">
                <wp:extent cx="5010150" cy="4019550"/>
                <wp:effectExtent l="0" t="0" r="19050" b="1905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D066E2" w:rsidRDefault="00D066E2" w:rsidP="001C1984">
                            <w:pPr>
                              <w:rPr>
                                <w:rStyle w:val="HTML"/>
                              </w:rPr>
                            </w:pPr>
                            <w:r>
                              <w:rPr>
                                <w:rStyle w:val="HTML"/>
                              </w:rPr>
                              <w:t>{</w:t>
                            </w:r>
                          </w:p>
                          <w:p w:rsidR="00D066E2" w:rsidRDefault="00D066E2" w:rsidP="001C1984">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C1984">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C1984">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1C1984">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1C1984">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1C1984">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D066E2" w:rsidRDefault="00D066E2" w:rsidP="001C1984">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1C1984">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1C1984">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1C1984">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1C1984">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1C1984">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1C1984">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1C1984">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1C1984">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1C1984">
                            <w:pPr>
                              <w:rPr>
                                <w:rStyle w:val="HTML"/>
                              </w:rPr>
                            </w:pPr>
                            <w:r>
                              <w:rPr>
                                <w:rStyle w:val="HTML"/>
                              </w:rPr>
                              <w:t>"</w:t>
                            </w:r>
                            <w:r w:rsidRPr="00616416">
                              <w:t xml:space="preserve"> </w:t>
                            </w:r>
                            <w:r w:rsidRPr="00B9777C">
                              <w:t>Temp_V</w:t>
                            </w:r>
                            <w:r>
                              <w:rPr>
                                <w:rStyle w:val="HTML"/>
                              </w:rPr>
                              <w:t>":"25",</w:t>
                            </w:r>
                          </w:p>
                          <w:p w:rsidR="00D066E2" w:rsidRDefault="00D066E2" w:rsidP="001C1984">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1C1984">
                            <w:pPr>
                              <w:rPr>
                                <w:rStyle w:val="HTML"/>
                              </w:rPr>
                            </w:pPr>
                            <w:r>
                              <w:rPr>
                                <w:rStyle w:val="HTML"/>
                                <w:rFonts w:hint="eastAsia"/>
                              </w:rPr>
                              <w:t>//数据项 数据</w:t>
                            </w:r>
                            <w:r>
                              <w:rPr>
                                <w:rStyle w:val="HTML"/>
                              </w:rPr>
                              <w:t>项中各项value为</w:t>
                            </w:r>
                            <w:r>
                              <w:rPr>
                                <w:rStyle w:val="HTML"/>
                                <w:rFonts w:hint="eastAsia"/>
                              </w:rPr>
                              <w:t>发送</w:t>
                            </w:r>
                            <w:r>
                              <w:rPr>
                                <w:rStyle w:val="HTML"/>
                              </w:rPr>
                              <w:t>数据时的实时数据</w:t>
                            </w:r>
                          </w:p>
                          <w:p w:rsidR="00D066E2" w:rsidRDefault="00D066E2" w:rsidP="001C1984">
                            <w:pPr>
                              <w:rPr>
                                <w:rStyle w:val="HTML"/>
                              </w:rPr>
                            </w:pPr>
                            <w:r>
                              <w:rPr>
                                <w:rStyle w:val="HTML"/>
                              </w:rPr>
                              <w:t>}</w:t>
                            </w:r>
                          </w:p>
                          <w:p w:rsidR="00D066E2" w:rsidRDefault="00D066E2" w:rsidP="001C1984">
                            <w:pPr>
                              <w:rPr>
                                <w:rStyle w:val="HTML"/>
                              </w:rPr>
                            </w:pPr>
                          </w:p>
                          <w:p w:rsidR="00D066E2" w:rsidRPr="002B2CA4" w:rsidRDefault="00D066E2" w:rsidP="001C1984">
                            <w:pPr>
                              <w:rPr>
                                <w:rStyle w:val="HTML"/>
                              </w:rPr>
                            </w:pPr>
                          </w:p>
                          <w:p w:rsidR="00D066E2" w:rsidRPr="002B2CA4" w:rsidRDefault="00D066E2" w:rsidP="001C1984"/>
                        </w:txbxContent>
                      </wps:txbx>
                      <wps:bodyPr rot="0" vert="horz" wrap="square" lIns="91440" tIns="45720" rIns="91440" bIns="45720" anchor="t" anchorCtr="0">
                        <a:noAutofit/>
                      </wps:bodyPr>
                    </wps:wsp>
                  </a:graphicData>
                </a:graphic>
              </wp:inline>
            </w:drawing>
          </mc:Choice>
          <mc:Fallback>
            <w:pict>
              <v:shape w14:anchorId="3B0C3665" id="_x0000_s1034"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">
                <v:textbox>
                  <w:txbxContent>
                    <w:p w:rsidR="00D066E2" w:rsidRDefault="00D066E2" w:rsidP="001C1984">
                      <w:pPr>
                        <w:rPr>
                          <w:rStyle w:val="HTML"/>
                        </w:rPr>
                      </w:pPr>
                      <w:r>
                        <w:rPr>
                          <w:rStyle w:val="HTML"/>
                        </w:rPr>
                        <w:t>{</w:t>
                      </w:r>
                    </w:p>
                    <w:p w:rsidR="00D066E2" w:rsidRDefault="00D066E2" w:rsidP="001C1984">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C1984">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C1984">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1C1984">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sidRPr="00870013">
                        <w:rPr>
                          <w:rFonts w:asciiTheme="minorEastAsia" w:hAnsiTheme="minorEastAsia"/>
                          <w:sz w:val="24"/>
                          <w:szCs w:val="24"/>
                        </w:rPr>
                        <w:t xml:space="preserve"> </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1C1984">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1C1984">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表示</w:t>
                      </w:r>
                      <w:r>
                        <w:rPr>
                          <w:rFonts w:asciiTheme="minorEastAsia" w:hAnsiTheme="minorEastAsia"/>
                          <w:sz w:val="24"/>
                          <w:szCs w:val="24"/>
                        </w:rPr>
                        <w:t>校时完成处于上传模式</w:t>
                      </w:r>
                    </w:p>
                    <w:p w:rsidR="00D066E2" w:rsidRDefault="00D066E2" w:rsidP="001C1984">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1C1984">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1C1984">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1C1984">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1C1984">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1C1984">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1C1984">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1C1984">
                      <w:pPr>
                        <w:rPr>
                          <w:rStyle w:val="HTML"/>
                        </w:rPr>
                      </w:pPr>
                      <w:r>
                        <w:rPr>
                          <w:rStyle w:val="HTML"/>
                        </w:rPr>
                        <w:t>"</w:t>
                      </w:r>
                      <w:r w:rsidRPr="00A91509">
                        <w:rPr>
                          <w:rFonts w:hint="eastAsia"/>
                        </w:rPr>
                        <w:t xml:space="preserve"> </w:t>
                      </w:r>
                      <w:r>
                        <w:rPr>
                          <w:rFonts w:hint="eastAsia"/>
                        </w:rPr>
                        <w:t>HCHO_</w:t>
                      </w:r>
                      <w:r>
                        <w:t>V</w:t>
                      </w:r>
                      <w:r>
                        <w:rPr>
                          <w:rStyle w:val="HTML"/>
                        </w:rPr>
                        <w:t>":"8",</w:t>
                      </w:r>
                    </w:p>
                    <w:p w:rsidR="00D066E2" w:rsidRDefault="00D066E2" w:rsidP="001C1984">
                      <w:pPr>
                        <w:rPr>
                          <w:rStyle w:val="HTML"/>
                        </w:rPr>
                      </w:pPr>
                      <w:r>
                        <w:rPr>
                          <w:rStyle w:val="HTML"/>
                        </w:rPr>
                        <w:t>"</w:t>
                      </w:r>
                      <w:r w:rsidRPr="00A91509">
                        <w:rPr>
                          <w:rFonts w:hint="eastAsia"/>
                        </w:rPr>
                        <w:t xml:space="preserve"> </w:t>
                      </w:r>
                      <w:r>
                        <w:rPr>
                          <w:rFonts w:hint="eastAsia"/>
                        </w:rPr>
                        <w:t>PM</w:t>
                      </w:r>
                      <w:r>
                        <w:t>25</w:t>
                      </w:r>
                      <w:r>
                        <w:rPr>
                          <w:rFonts w:hint="eastAsia"/>
                        </w:rPr>
                        <w:t>_</w:t>
                      </w:r>
                      <w:r>
                        <w:t>V</w:t>
                      </w:r>
                      <w:r>
                        <w:rPr>
                          <w:rStyle w:val="HTML"/>
                        </w:rPr>
                        <w:t>":"50",</w:t>
                      </w:r>
                    </w:p>
                    <w:p w:rsidR="00D066E2" w:rsidRDefault="00D066E2" w:rsidP="001C1984">
                      <w:pPr>
                        <w:rPr>
                          <w:rStyle w:val="HTML"/>
                        </w:rPr>
                      </w:pPr>
                      <w:r>
                        <w:rPr>
                          <w:rStyle w:val="HTML"/>
                        </w:rPr>
                        <w:t>"</w:t>
                      </w:r>
                      <w:r w:rsidRPr="00616416">
                        <w:t xml:space="preserve"> </w:t>
                      </w:r>
                      <w:r w:rsidRPr="00B9777C">
                        <w:t>Temp_V</w:t>
                      </w:r>
                      <w:r>
                        <w:rPr>
                          <w:rStyle w:val="HTML"/>
                        </w:rPr>
                        <w:t>":"25",</w:t>
                      </w:r>
                    </w:p>
                    <w:p w:rsidR="00D066E2" w:rsidRDefault="00D066E2" w:rsidP="001C1984">
                      <w:pPr>
                        <w:rPr>
                          <w:rStyle w:val="HTML"/>
                        </w:rPr>
                      </w:pPr>
                      <w:r>
                        <w:rPr>
                          <w:rStyle w:val="HTML"/>
                        </w:rPr>
                        <w:t>"</w:t>
                      </w:r>
                      <w:r w:rsidRPr="00A91509">
                        <w:rPr>
                          <w:rFonts w:hint="eastAsia"/>
                        </w:rPr>
                        <w:t xml:space="preserve"> </w:t>
                      </w:r>
                      <w:r w:rsidRPr="00B9777C">
                        <w:t>Humi_V</w:t>
                      </w:r>
                      <w:r>
                        <w:rPr>
                          <w:rStyle w:val="HTML"/>
                        </w:rPr>
                        <w:t>":"65"</w:t>
                      </w:r>
                    </w:p>
                    <w:p w:rsidR="00D066E2" w:rsidRPr="005A41D8" w:rsidRDefault="00D066E2" w:rsidP="001C1984">
                      <w:pPr>
                        <w:rPr>
                          <w:rStyle w:val="HTML"/>
                        </w:rPr>
                      </w:pPr>
                      <w:r>
                        <w:rPr>
                          <w:rStyle w:val="HTML"/>
                          <w:rFonts w:hint="eastAsia"/>
                        </w:rPr>
                        <w:t>//数据项 数据</w:t>
                      </w:r>
                      <w:r>
                        <w:rPr>
                          <w:rStyle w:val="HTML"/>
                        </w:rPr>
                        <w:t>项中各项value为</w:t>
                      </w:r>
                      <w:r>
                        <w:rPr>
                          <w:rStyle w:val="HTML"/>
                          <w:rFonts w:hint="eastAsia"/>
                        </w:rPr>
                        <w:t>发送</w:t>
                      </w:r>
                      <w:r>
                        <w:rPr>
                          <w:rStyle w:val="HTML"/>
                        </w:rPr>
                        <w:t>数据时的实时数据</w:t>
                      </w:r>
                    </w:p>
                    <w:p w:rsidR="00D066E2" w:rsidRDefault="00D066E2" w:rsidP="001C1984">
                      <w:pPr>
                        <w:rPr>
                          <w:rStyle w:val="HTML"/>
                        </w:rPr>
                      </w:pPr>
                      <w:r>
                        <w:rPr>
                          <w:rStyle w:val="HTML"/>
                        </w:rPr>
                        <w:t>}</w:t>
                      </w:r>
                    </w:p>
                    <w:p w:rsidR="00D066E2" w:rsidRDefault="00D066E2" w:rsidP="001C1984">
                      <w:pPr>
                        <w:rPr>
                          <w:rStyle w:val="HTML"/>
                        </w:rPr>
                      </w:pPr>
                    </w:p>
                    <w:p w:rsidR="00D066E2" w:rsidRPr="002B2CA4" w:rsidRDefault="00D066E2" w:rsidP="001C1984">
                      <w:pPr>
                        <w:rPr>
                          <w:rStyle w:val="HTML"/>
                        </w:rPr>
                      </w:pPr>
                    </w:p>
                    <w:p w:rsidR="00D066E2" w:rsidRPr="002B2CA4" w:rsidRDefault="00D066E2" w:rsidP="001C1984"/>
                  </w:txbxContent>
                </v:textbox>
                <w10:anchorlock/>
              </v:shape>
            </w:pict>
          </mc:Fallback>
        </mc:AlternateContent>
      </w:r>
    </w:p>
    <w:p w:rsidR="001C1984" w:rsidRPr="001C1984" w:rsidRDefault="001C1984" w:rsidP="00480500">
      <w:pPr>
        <w:pStyle w:val="a7"/>
        <w:spacing w:line="400" w:lineRule="atLeast"/>
        <w:ind w:left="357" w:firstLine="560"/>
        <w:rPr>
          <w:sz w:val="28"/>
          <w:szCs w:val="28"/>
        </w:rPr>
      </w:pPr>
    </w:p>
    <w:p w:rsidR="00A06DDB" w:rsidRDefault="00A06DDB">
      <w:pPr>
        <w:widowControl/>
        <w:jc w:val="left"/>
        <w:rPr>
          <w:sz w:val="28"/>
          <w:szCs w:val="28"/>
        </w:rPr>
      </w:pPr>
      <w:r>
        <w:rPr>
          <w:sz w:val="28"/>
          <w:szCs w:val="28"/>
        </w:rPr>
        <w:br w:type="page"/>
      </w:r>
    </w:p>
    <w:p w:rsidR="00C13AC9" w:rsidRDefault="00C13AC9" w:rsidP="00487B43">
      <w:pPr>
        <w:pStyle w:val="a7"/>
        <w:numPr>
          <w:ilvl w:val="1"/>
          <w:numId w:val="17"/>
        </w:numPr>
        <w:ind w:firstLineChars="0"/>
        <w:rPr>
          <w:sz w:val="28"/>
          <w:szCs w:val="28"/>
        </w:rPr>
      </w:pPr>
      <w:r>
        <w:rPr>
          <w:rFonts w:hint="eastAsia"/>
          <w:sz w:val="28"/>
          <w:szCs w:val="28"/>
        </w:rPr>
        <w:lastRenderedPageBreak/>
        <w:t>仪器</w:t>
      </w:r>
      <w:r>
        <w:rPr>
          <w:sz w:val="28"/>
          <w:szCs w:val="28"/>
        </w:rPr>
        <w:t>运行中校准操作</w:t>
      </w:r>
      <w:r>
        <w:rPr>
          <w:rFonts w:hint="eastAsia"/>
          <w:sz w:val="28"/>
          <w:szCs w:val="28"/>
        </w:rPr>
        <w:t>的</w:t>
      </w:r>
      <w:r>
        <w:rPr>
          <w:sz w:val="28"/>
          <w:szCs w:val="28"/>
        </w:rPr>
        <w:t>通信流程</w:t>
      </w:r>
    </w:p>
    <w:p w:rsidR="00A06DDB" w:rsidRDefault="00F9403C" w:rsidP="003668AB">
      <w:pPr>
        <w:pStyle w:val="a7"/>
        <w:ind w:left="840" w:firstLineChars="0" w:firstLine="0"/>
      </w:pPr>
      <w:r>
        <w:object w:dxaOrig="6915" w:dyaOrig="8040">
          <v:shape id="_x0000_i1027" type="#_x0000_t75" style="width:380.65pt;height:443.25pt" o:ole="">
            <v:imagedata r:id="rId12" o:title=""/>
          </v:shape>
          <o:OLEObject Type="Embed" ProgID="Visio.Drawing.15" ShapeID="_x0000_i1027" DrawAspect="Content" ObjectID="_1496141020" r:id="rId13"/>
        </w:object>
      </w:r>
    </w:p>
    <w:p w:rsidR="00A06DDB" w:rsidRDefault="00A06DDB" w:rsidP="00A06DDB">
      <w:r>
        <w:br w:type="page"/>
      </w:r>
    </w:p>
    <w:p w:rsidR="003668AB" w:rsidRPr="00991949" w:rsidRDefault="00A06DDB" w:rsidP="00991949">
      <w:pPr>
        <w:rPr>
          <w:b/>
          <w:sz w:val="28"/>
          <w:szCs w:val="28"/>
        </w:rPr>
      </w:pPr>
      <w:r w:rsidRPr="00991949">
        <w:rPr>
          <w:rFonts w:hint="eastAsia"/>
          <w:b/>
          <w:sz w:val="28"/>
          <w:szCs w:val="28"/>
        </w:rPr>
        <w:lastRenderedPageBreak/>
        <w:t>带有</w:t>
      </w:r>
      <w:r w:rsidRPr="00991949">
        <w:rPr>
          <w:b/>
          <w:sz w:val="28"/>
          <w:szCs w:val="28"/>
        </w:rPr>
        <w:t>校准命令的下行数据包报文</w:t>
      </w:r>
      <w:r w:rsidR="007A0574" w:rsidRPr="00991949">
        <w:rPr>
          <w:rFonts w:hint="eastAsia"/>
          <w:b/>
          <w:sz w:val="28"/>
          <w:szCs w:val="28"/>
        </w:rPr>
        <w:t>示例</w:t>
      </w:r>
    </w:p>
    <w:p w:rsidR="00A06DDB" w:rsidRDefault="00A06DDB" w:rsidP="00A06DDB">
      <w:r>
        <w:rPr>
          <w:noProof/>
        </w:rPr>
        <mc:AlternateContent>
          <mc:Choice Requires="wps">
            <w:drawing>
              <wp:inline distT="0" distB="0" distL="0" distR="0" wp14:anchorId="7C59209B" wp14:editId="0244CB88">
                <wp:extent cx="5010150" cy="4410075"/>
                <wp:effectExtent l="0" t="0" r="19050" b="2857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410075"/>
                        </a:xfrm>
                        <a:prstGeom prst="rect">
                          <a:avLst/>
                        </a:prstGeom>
                        <a:solidFill>
                          <a:srgbClr val="FFFFFF"/>
                        </a:solidFill>
                        <a:ln w="9525">
                          <a:solidFill>
                            <a:srgbClr val="000000"/>
                          </a:solidFill>
                          <a:miter lim="800000"/>
                          <a:headEnd/>
                          <a:tailEnd/>
                        </a:ln>
                      </wps:spPr>
                      <wps:txbx>
                        <w:txbxContent>
                          <w:p w:rsidR="00D066E2" w:rsidRDefault="00D066E2" w:rsidP="00A06DDB">
                            <w:pPr>
                              <w:rPr>
                                <w:rStyle w:val="HTML"/>
                              </w:rPr>
                            </w:pPr>
                            <w:r>
                              <w:rPr>
                                <w:rStyle w:val="HTML"/>
                              </w:rPr>
                              <w:t>{</w:t>
                            </w:r>
                          </w:p>
                          <w:p w:rsidR="00D066E2" w:rsidRDefault="00D066E2" w:rsidP="00A06DDB">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A06DDB">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A06DDB">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w:t>
                            </w:r>
                            <w:r>
                              <w:rPr>
                                <w:rFonts w:asciiTheme="minorEastAsia" w:hAnsiTheme="minorEastAsia"/>
                                <w:sz w:val="24"/>
                                <w:szCs w:val="24"/>
                              </w:rPr>
                              <w:t>1</w:t>
                            </w:r>
                            <w:r>
                              <w:rPr>
                                <w:rStyle w:val="HTML"/>
                              </w:rPr>
                              <w:t xml:space="preserve">",  </w:t>
                            </w:r>
                          </w:p>
                          <w:p w:rsidR="00D066E2" w:rsidRDefault="00D066E2" w:rsidP="00A06DDB">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hint="eastAsia"/>
                                <w:sz w:val="24"/>
                                <w:szCs w:val="24"/>
                              </w:rPr>
                              <w:t>Dev_</w:t>
                            </w:r>
                            <w:r w:rsidRPr="004126A3">
                              <w:rPr>
                                <w:rFonts w:asciiTheme="minorEastAsia" w:hAnsiTheme="minorEastAsia"/>
                                <w:sz w:val="24"/>
                                <w:szCs w:val="24"/>
                              </w:rPr>
                              <w:t>Cal_Start</w:t>
                            </w:r>
                          </w:p>
                          <w:p w:rsidR="00D066E2" w:rsidRDefault="00D066E2" w:rsidP="00A06DDB">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A06DDB">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A06DDB">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A06DDB">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A06DDB">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A06DDB">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A06DDB">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A06DDB">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A06DDB">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A06DDB">
                            <w:pPr>
                              <w:rPr>
                                <w:rStyle w:val="HTML"/>
                              </w:rPr>
                            </w:pPr>
                            <w:r>
                              <w:rPr>
                                <w:rStyle w:val="HTML"/>
                              </w:rPr>
                              <w:t>//</w:t>
                            </w:r>
                            <w:r>
                              <w:rPr>
                                <w:rStyle w:val="HTML"/>
                                <w:rFonts w:hint="eastAsia"/>
                              </w:rPr>
                              <w:t>时间</w:t>
                            </w:r>
                            <w:r>
                              <w:rPr>
                                <w:rStyle w:val="HTML"/>
                              </w:rPr>
                              <w:t>参数为发送时的实时时间</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HCHO_</w:t>
                            </w:r>
                            <w:r w:rsidRPr="00470A51">
                              <w:rPr>
                                <w:color w:val="FF0000"/>
                              </w:rPr>
                              <w:t>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PM</w:t>
                            </w:r>
                            <w:r w:rsidRPr="00470A51">
                              <w:rPr>
                                <w:color w:val="FF0000"/>
                              </w:rPr>
                              <w:t>25</w:t>
                            </w:r>
                            <w:r w:rsidRPr="00470A51">
                              <w:rPr>
                                <w:rFonts w:hint="eastAsia"/>
                                <w:color w:val="FF0000"/>
                              </w:rPr>
                              <w:t>_</w:t>
                            </w:r>
                            <w:r w:rsidRPr="00470A51">
                              <w:rPr>
                                <w:color w:val="FF0000"/>
                              </w:rPr>
                              <w:t>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color w:val="FF0000"/>
                              </w:rPr>
                              <w:t xml:space="preserve"> Temp_V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w:t>
                            </w:r>
                            <w:r w:rsidRPr="00470A51">
                              <w:rPr>
                                <w:color w:val="FF0000"/>
                              </w:rPr>
                              <w:t>Humi_V</w:t>
                            </w:r>
                            <w:r w:rsidRPr="00470A51">
                              <w:rPr>
                                <w:rStyle w:val="HTML"/>
                                <w:color w:val="FF0000"/>
                              </w:rPr>
                              <w:t>":"0"</w:t>
                            </w:r>
                          </w:p>
                          <w:p w:rsidR="00D066E2" w:rsidRPr="005A41D8" w:rsidRDefault="00D066E2" w:rsidP="00A06DDB">
                            <w:pPr>
                              <w:rPr>
                                <w:rStyle w:val="HTML"/>
                              </w:rPr>
                            </w:pPr>
                            <w:r>
                              <w:rPr>
                                <w:rStyle w:val="HTML"/>
                                <w:rFonts w:hint="eastAsia"/>
                              </w:rPr>
                              <w:t>//数据项 由于</w:t>
                            </w:r>
                            <w:r>
                              <w:rPr>
                                <w:rStyle w:val="HTML"/>
                              </w:rPr>
                              <w:t>是下行数据，测量</w:t>
                            </w:r>
                            <w:r>
                              <w:rPr>
                                <w:rStyle w:val="HTML"/>
                                <w:rFonts w:hint="eastAsia"/>
                              </w:rPr>
                              <w:t>数据</w:t>
                            </w:r>
                            <w:r>
                              <w:rPr>
                                <w:rStyle w:val="HTML"/>
                              </w:rPr>
                              <w:t>项value都</w:t>
                            </w:r>
                            <w:r>
                              <w:rPr>
                                <w:rStyle w:val="HTML"/>
                                <w:rFonts w:hint="eastAsia"/>
                              </w:rPr>
                              <w:t>为</w:t>
                            </w:r>
                            <w:r>
                              <w:rPr>
                                <w:rStyle w:val="HTML"/>
                              </w:rPr>
                              <w:t>“0”</w:t>
                            </w:r>
                          </w:p>
                          <w:p w:rsidR="00D066E2" w:rsidRDefault="00D066E2" w:rsidP="00A06DDB">
                            <w:pPr>
                              <w:rPr>
                                <w:rStyle w:val="HTML"/>
                              </w:rPr>
                            </w:pPr>
                            <w:r>
                              <w:rPr>
                                <w:rStyle w:val="HTML"/>
                              </w:rPr>
                              <w:t>}</w:t>
                            </w:r>
                          </w:p>
                          <w:p w:rsidR="00D066E2" w:rsidRDefault="00D066E2" w:rsidP="00A06DDB">
                            <w:pPr>
                              <w:rPr>
                                <w:rStyle w:val="HTML"/>
                              </w:rPr>
                            </w:pPr>
                          </w:p>
                          <w:p w:rsidR="00D066E2" w:rsidRPr="002B2CA4" w:rsidRDefault="00D066E2" w:rsidP="00A06DDB">
                            <w:pPr>
                              <w:rPr>
                                <w:rStyle w:val="HTML"/>
                              </w:rPr>
                            </w:pPr>
                          </w:p>
                          <w:p w:rsidR="00D066E2" w:rsidRPr="002B2CA4" w:rsidRDefault="00D066E2" w:rsidP="00A06DDB"/>
                        </w:txbxContent>
                      </wps:txbx>
                      <wps:bodyPr rot="0" vert="horz" wrap="square" lIns="91440" tIns="45720" rIns="91440" bIns="45720" anchor="t" anchorCtr="0">
                        <a:noAutofit/>
                      </wps:bodyPr>
                    </wps:wsp>
                  </a:graphicData>
                </a:graphic>
              </wp:inline>
            </w:drawing>
          </mc:Choice>
          <mc:Fallback>
            <w:pict>
              <v:shape w14:anchorId="7C59209B" id="_x0000_s1035" type="#_x0000_t202" style="width:394.5pt;height:3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">
                <v:textbox>
                  <w:txbxContent>
                    <w:p w:rsidR="00D066E2" w:rsidRDefault="00D066E2" w:rsidP="00A06DDB">
                      <w:pPr>
                        <w:rPr>
                          <w:rStyle w:val="HTML"/>
                        </w:rPr>
                      </w:pPr>
                      <w:r>
                        <w:rPr>
                          <w:rStyle w:val="HTML"/>
                        </w:rPr>
                        <w:t>{</w:t>
                      </w:r>
                    </w:p>
                    <w:p w:rsidR="00D066E2" w:rsidRDefault="00D066E2" w:rsidP="00A06DDB">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A06DDB">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A06DDB">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w:t>
                      </w:r>
                      <w:r>
                        <w:rPr>
                          <w:rFonts w:asciiTheme="minorEastAsia" w:hAnsiTheme="minorEastAsia"/>
                          <w:sz w:val="24"/>
                          <w:szCs w:val="24"/>
                        </w:rPr>
                        <w:t>1</w:t>
                      </w:r>
                      <w:r>
                        <w:rPr>
                          <w:rStyle w:val="HTML"/>
                        </w:rPr>
                        <w:t xml:space="preserve">",  </w:t>
                      </w:r>
                    </w:p>
                    <w:p w:rsidR="00D066E2" w:rsidRDefault="00D066E2" w:rsidP="00A06DDB">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hint="eastAsia"/>
                          <w:sz w:val="24"/>
                          <w:szCs w:val="24"/>
                        </w:rPr>
                        <w:t>Dev_</w:t>
                      </w:r>
                      <w:r w:rsidRPr="004126A3">
                        <w:rPr>
                          <w:rFonts w:asciiTheme="minorEastAsia" w:hAnsiTheme="minorEastAsia"/>
                          <w:sz w:val="24"/>
                          <w:szCs w:val="24"/>
                        </w:rPr>
                        <w:t>Cal_Start</w:t>
                      </w:r>
                    </w:p>
                    <w:p w:rsidR="00D066E2" w:rsidRDefault="00D066E2" w:rsidP="00A06DDB">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A06DDB">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A06DDB">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A06DDB">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A06DDB">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A06DDB">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A06DDB">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A06DDB">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A06DDB">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A06DDB">
                      <w:pPr>
                        <w:rPr>
                          <w:rStyle w:val="HTML"/>
                        </w:rPr>
                      </w:pPr>
                      <w:r>
                        <w:rPr>
                          <w:rStyle w:val="HTML"/>
                        </w:rPr>
                        <w:t>//</w:t>
                      </w:r>
                      <w:r>
                        <w:rPr>
                          <w:rStyle w:val="HTML"/>
                          <w:rFonts w:hint="eastAsia"/>
                        </w:rPr>
                        <w:t>时间</w:t>
                      </w:r>
                      <w:r>
                        <w:rPr>
                          <w:rStyle w:val="HTML"/>
                        </w:rPr>
                        <w:t>参数为发送时的实时时间</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HCHO_</w:t>
                      </w:r>
                      <w:r w:rsidRPr="00470A51">
                        <w:rPr>
                          <w:color w:val="FF0000"/>
                        </w:rPr>
                        <w:t>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PM</w:t>
                      </w:r>
                      <w:r w:rsidRPr="00470A51">
                        <w:rPr>
                          <w:color w:val="FF0000"/>
                        </w:rPr>
                        <w:t>25</w:t>
                      </w:r>
                      <w:r w:rsidRPr="00470A51">
                        <w:rPr>
                          <w:rFonts w:hint="eastAsia"/>
                          <w:color w:val="FF0000"/>
                        </w:rPr>
                        <w:t>_</w:t>
                      </w:r>
                      <w:r w:rsidRPr="00470A51">
                        <w:rPr>
                          <w:color w:val="FF0000"/>
                        </w:rPr>
                        <w:t>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color w:val="FF0000"/>
                        </w:rPr>
                        <w:t xml:space="preserve"> Temp_V</w:t>
                      </w:r>
                      <w:r w:rsidRPr="00470A51">
                        <w:rPr>
                          <w:rStyle w:val="HTML"/>
                          <w:color w:val="FF0000"/>
                        </w:rPr>
                        <w:t>":"0",</w:t>
                      </w:r>
                    </w:p>
                    <w:p w:rsidR="00D066E2" w:rsidRPr="00470A51" w:rsidRDefault="00D066E2" w:rsidP="00A06DDB">
                      <w:pPr>
                        <w:rPr>
                          <w:rStyle w:val="HTML"/>
                          <w:color w:val="FF0000"/>
                        </w:rPr>
                      </w:pPr>
                      <w:r w:rsidRPr="00470A51">
                        <w:rPr>
                          <w:rStyle w:val="HTML"/>
                          <w:color w:val="FF0000"/>
                        </w:rPr>
                        <w:t>"</w:t>
                      </w:r>
                      <w:r w:rsidRPr="00470A51">
                        <w:rPr>
                          <w:rFonts w:hint="eastAsia"/>
                          <w:color w:val="FF0000"/>
                        </w:rPr>
                        <w:t xml:space="preserve"> </w:t>
                      </w:r>
                      <w:r w:rsidRPr="00470A51">
                        <w:rPr>
                          <w:color w:val="FF0000"/>
                        </w:rPr>
                        <w:t>Humi_V</w:t>
                      </w:r>
                      <w:r w:rsidRPr="00470A51">
                        <w:rPr>
                          <w:rStyle w:val="HTML"/>
                          <w:color w:val="FF0000"/>
                        </w:rPr>
                        <w:t>":"0"</w:t>
                      </w:r>
                    </w:p>
                    <w:p w:rsidR="00D066E2" w:rsidRPr="005A41D8" w:rsidRDefault="00D066E2" w:rsidP="00A06DDB">
                      <w:pPr>
                        <w:rPr>
                          <w:rStyle w:val="HTML"/>
                        </w:rPr>
                      </w:pPr>
                      <w:r>
                        <w:rPr>
                          <w:rStyle w:val="HTML"/>
                          <w:rFonts w:hint="eastAsia"/>
                        </w:rPr>
                        <w:t>//数据项 由于</w:t>
                      </w:r>
                      <w:r>
                        <w:rPr>
                          <w:rStyle w:val="HTML"/>
                        </w:rPr>
                        <w:t>是下行数据，测量</w:t>
                      </w:r>
                      <w:r>
                        <w:rPr>
                          <w:rStyle w:val="HTML"/>
                          <w:rFonts w:hint="eastAsia"/>
                        </w:rPr>
                        <w:t>数据</w:t>
                      </w:r>
                      <w:r>
                        <w:rPr>
                          <w:rStyle w:val="HTML"/>
                        </w:rPr>
                        <w:t>项value都</w:t>
                      </w:r>
                      <w:r>
                        <w:rPr>
                          <w:rStyle w:val="HTML"/>
                          <w:rFonts w:hint="eastAsia"/>
                        </w:rPr>
                        <w:t>为</w:t>
                      </w:r>
                      <w:r>
                        <w:rPr>
                          <w:rStyle w:val="HTML"/>
                        </w:rPr>
                        <w:t>“0”</w:t>
                      </w:r>
                    </w:p>
                    <w:p w:rsidR="00D066E2" w:rsidRDefault="00D066E2" w:rsidP="00A06DDB">
                      <w:pPr>
                        <w:rPr>
                          <w:rStyle w:val="HTML"/>
                        </w:rPr>
                      </w:pPr>
                      <w:r>
                        <w:rPr>
                          <w:rStyle w:val="HTML"/>
                        </w:rPr>
                        <w:t>}</w:t>
                      </w:r>
                    </w:p>
                    <w:p w:rsidR="00D066E2" w:rsidRDefault="00D066E2" w:rsidP="00A06DDB">
                      <w:pPr>
                        <w:rPr>
                          <w:rStyle w:val="HTML"/>
                        </w:rPr>
                      </w:pPr>
                    </w:p>
                    <w:p w:rsidR="00D066E2" w:rsidRPr="002B2CA4" w:rsidRDefault="00D066E2" w:rsidP="00A06DDB">
                      <w:pPr>
                        <w:rPr>
                          <w:rStyle w:val="HTML"/>
                        </w:rPr>
                      </w:pPr>
                    </w:p>
                    <w:p w:rsidR="00D066E2" w:rsidRPr="002B2CA4" w:rsidRDefault="00D066E2" w:rsidP="00A06DDB"/>
                  </w:txbxContent>
                </v:textbox>
                <w10:anchorlock/>
              </v:shape>
            </w:pict>
          </mc:Fallback>
        </mc:AlternateContent>
      </w:r>
    </w:p>
    <w:p w:rsidR="00FE0170" w:rsidRDefault="00FE0170">
      <w:pPr>
        <w:widowControl/>
        <w:jc w:val="left"/>
        <w:rPr>
          <w:b/>
          <w:sz w:val="28"/>
          <w:szCs w:val="28"/>
        </w:rPr>
      </w:pPr>
      <w:r>
        <w:rPr>
          <w:b/>
          <w:sz w:val="28"/>
          <w:szCs w:val="28"/>
        </w:rPr>
        <w:br w:type="page"/>
      </w:r>
    </w:p>
    <w:p w:rsidR="00470A51" w:rsidRPr="00470A51" w:rsidRDefault="00470A51" w:rsidP="00470A51">
      <w:pPr>
        <w:pStyle w:val="a7"/>
        <w:ind w:left="840" w:firstLineChars="0" w:firstLine="0"/>
        <w:rPr>
          <w:b/>
          <w:sz w:val="28"/>
          <w:szCs w:val="28"/>
        </w:rPr>
      </w:pPr>
      <w:r w:rsidRPr="00470A51">
        <w:rPr>
          <w:rFonts w:hint="eastAsia"/>
          <w:b/>
          <w:sz w:val="28"/>
          <w:szCs w:val="28"/>
        </w:rPr>
        <w:lastRenderedPageBreak/>
        <w:t>校准</w:t>
      </w:r>
      <w:r w:rsidRPr="00470A51">
        <w:rPr>
          <w:b/>
          <w:sz w:val="28"/>
          <w:szCs w:val="28"/>
        </w:rPr>
        <w:t>完成前</w:t>
      </w:r>
      <w:r w:rsidRPr="00470A51">
        <w:rPr>
          <w:rFonts w:hint="eastAsia"/>
          <w:b/>
          <w:sz w:val="28"/>
          <w:szCs w:val="28"/>
        </w:rPr>
        <w:t>上行</w:t>
      </w:r>
      <w:r w:rsidRPr="00470A51">
        <w:rPr>
          <w:b/>
          <w:sz w:val="28"/>
          <w:szCs w:val="28"/>
        </w:rPr>
        <w:t>数据包的报文示例</w:t>
      </w:r>
    </w:p>
    <w:p w:rsidR="00470A51" w:rsidRDefault="00470A51" w:rsidP="00470A51">
      <w:r>
        <w:rPr>
          <w:noProof/>
        </w:rPr>
        <mc:AlternateContent>
          <mc:Choice Requires="wps">
            <w:drawing>
              <wp:inline distT="0" distB="0" distL="0" distR="0" wp14:anchorId="11FBF74B" wp14:editId="0A4AA103">
                <wp:extent cx="4925683" cy="3864633"/>
                <wp:effectExtent l="0" t="0" r="27940" b="2159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683" cy="3864633"/>
                        </a:xfrm>
                        <a:prstGeom prst="rect">
                          <a:avLst/>
                        </a:prstGeom>
                        <a:solidFill>
                          <a:srgbClr val="FFFFFF"/>
                        </a:solidFill>
                        <a:ln w="9525">
                          <a:solidFill>
                            <a:srgbClr val="000000"/>
                          </a:solidFill>
                          <a:miter lim="800000"/>
                          <a:headEnd/>
                          <a:tailEnd/>
                        </a:ln>
                      </wps:spPr>
                      <wps:txbx>
                        <w:txbxContent>
                          <w:p w:rsidR="00D066E2" w:rsidRPr="00134E86" w:rsidRDefault="00D066E2" w:rsidP="00470A51">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Dev_</w:t>
                            </w:r>
                            <w:r w:rsidRPr="00134E86">
                              <w:rPr>
                                <w:rFonts w:asciiTheme="minorEastAsia" w:hAnsiTheme="minorEastAsia"/>
                                <w:szCs w:val="21"/>
                              </w:rPr>
                              <w:t xml:space="preserve">Cal_Start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为校准命令</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211</w:t>
                            </w:r>
                            <w:r w:rsidRPr="00134E86">
                              <w:rPr>
                                <w:rStyle w:val="HTML"/>
                                <w:sz w:val="21"/>
                                <w:szCs w:val="21"/>
                              </w:rPr>
                              <w:t>",</w:t>
                            </w:r>
                          </w:p>
                          <w:p w:rsidR="00D066E2" w:rsidRPr="00134E86" w:rsidRDefault="00D066E2" w:rsidP="00470A51">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Caling</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仪器目前正在校准过程中，服务器需要等待</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470A51">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Default="00D066E2" w:rsidP="00470A51">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数据时的实时数据</w:t>
                            </w:r>
                            <w:r>
                              <w:rPr>
                                <w:rStyle w:val="HTML"/>
                                <w:rFonts w:hint="eastAsia"/>
                                <w:sz w:val="21"/>
                                <w:szCs w:val="21"/>
                              </w:rPr>
                              <w:t xml:space="preserve"> </w:t>
                            </w:r>
                          </w:p>
                          <w:p w:rsidR="00D066E2" w:rsidRPr="00134E86" w:rsidRDefault="00D066E2" w:rsidP="00470A51">
                            <w:pPr>
                              <w:rPr>
                                <w:rStyle w:val="HTML"/>
                                <w:sz w:val="21"/>
                                <w:szCs w:val="21"/>
                              </w:rPr>
                            </w:pPr>
                            <w:r w:rsidRPr="00134E86">
                              <w:rPr>
                                <w:rStyle w:val="HTML"/>
                                <w:sz w:val="21"/>
                                <w:szCs w:val="21"/>
                              </w:rPr>
                              <w:t>}</w:t>
                            </w:r>
                          </w:p>
                          <w:p w:rsidR="00D066E2" w:rsidRDefault="00D066E2" w:rsidP="00470A51">
                            <w:pPr>
                              <w:rPr>
                                <w:rStyle w:val="HTML"/>
                              </w:rPr>
                            </w:pPr>
                          </w:p>
                          <w:p w:rsidR="00D066E2" w:rsidRPr="002B2CA4" w:rsidRDefault="00D066E2" w:rsidP="00470A51">
                            <w:pPr>
                              <w:rPr>
                                <w:rStyle w:val="HTML"/>
                              </w:rPr>
                            </w:pPr>
                          </w:p>
                          <w:p w:rsidR="00D066E2" w:rsidRPr="002B2CA4" w:rsidRDefault="00D066E2" w:rsidP="00470A51"/>
                        </w:txbxContent>
                      </wps:txbx>
                      <wps:bodyPr rot="0" vert="horz" wrap="square" lIns="91440" tIns="45720" rIns="91440" bIns="45720" anchor="t" anchorCtr="0">
                        <a:noAutofit/>
                      </wps:bodyPr>
                    </wps:wsp>
                  </a:graphicData>
                </a:graphic>
              </wp:inline>
            </w:drawing>
          </mc:Choice>
          <mc:Fallback>
            <w:pict>
              <v:shape w14:anchorId="11FBF74B" id="_x0000_s1036" type="#_x0000_t202" style="width:387.85pt;height:3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">
                <v:textbox>
                  <w:txbxContent>
                    <w:p w:rsidR="00D066E2" w:rsidRPr="00134E86" w:rsidRDefault="00D066E2" w:rsidP="00470A51">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Dev_</w:t>
                      </w:r>
                      <w:r w:rsidRPr="00134E86">
                        <w:rPr>
                          <w:rFonts w:asciiTheme="minorEastAsia" w:hAnsiTheme="minorEastAsia"/>
                          <w:szCs w:val="21"/>
                        </w:rPr>
                        <w:t xml:space="preserve">Cal_Start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为校准命令</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211</w:t>
                      </w:r>
                      <w:r w:rsidRPr="00134E86">
                        <w:rPr>
                          <w:rStyle w:val="HTML"/>
                          <w:sz w:val="21"/>
                          <w:szCs w:val="21"/>
                        </w:rPr>
                        <w:t>",</w:t>
                      </w:r>
                    </w:p>
                    <w:p w:rsidR="00D066E2" w:rsidRPr="00134E86" w:rsidRDefault="00D066E2" w:rsidP="00470A51">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Caling</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仪器目前正在校准过程中，服务器需要等待</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470A51">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470A51">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470A51">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Default="00D066E2" w:rsidP="00470A51">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数据时的实时数据</w:t>
                      </w:r>
                      <w:r>
                        <w:rPr>
                          <w:rStyle w:val="HTML"/>
                          <w:rFonts w:hint="eastAsia"/>
                          <w:sz w:val="21"/>
                          <w:szCs w:val="21"/>
                        </w:rPr>
                        <w:t xml:space="preserve"> </w:t>
                      </w:r>
                    </w:p>
                    <w:p w:rsidR="00D066E2" w:rsidRPr="00134E86" w:rsidRDefault="00D066E2" w:rsidP="00470A51">
                      <w:pPr>
                        <w:rPr>
                          <w:rStyle w:val="HTML"/>
                          <w:sz w:val="21"/>
                          <w:szCs w:val="21"/>
                        </w:rPr>
                      </w:pPr>
                      <w:r w:rsidRPr="00134E86">
                        <w:rPr>
                          <w:rStyle w:val="HTML"/>
                          <w:sz w:val="21"/>
                          <w:szCs w:val="21"/>
                        </w:rPr>
                        <w:t>}</w:t>
                      </w:r>
                    </w:p>
                    <w:p w:rsidR="00D066E2" w:rsidRDefault="00D066E2" w:rsidP="00470A51">
                      <w:pPr>
                        <w:rPr>
                          <w:rStyle w:val="HTML"/>
                        </w:rPr>
                      </w:pPr>
                    </w:p>
                    <w:p w:rsidR="00D066E2" w:rsidRPr="002B2CA4" w:rsidRDefault="00D066E2" w:rsidP="00470A51">
                      <w:pPr>
                        <w:rPr>
                          <w:rStyle w:val="HTML"/>
                        </w:rPr>
                      </w:pPr>
                    </w:p>
                    <w:p w:rsidR="00D066E2" w:rsidRPr="002B2CA4" w:rsidRDefault="00D066E2" w:rsidP="00470A51"/>
                  </w:txbxContent>
                </v:textbox>
                <w10:anchorlock/>
              </v:shape>
            </w:pict>
          </mc:Fallback>
        </mc:AlternateContent>
      </w:r>
    </w:p>
    <w:p w:rsidR="00470A51" w:rsidRDefault="00134E86" w:rsidP="00134E86">
      <w:pPr>
        <w:pStyle w:val="a7"/>
        <w:ind w:left="840" w:firstLineChars="0" w:firstLine="0"/>
        <w:rPr>
          <w:b/>
          <w:sz w:val="28"/>
          <w:szCs w:val="28"/>
        </w:rPr>
      </w:pPr>
      <w:r w:rsidRPr="00134E86">
        <w:rPr>
          <w:rFonts w:hint="eastAsia"/>
          <w:b/>
          <w:sz w:val="28"/>
          <w:szCs w:val="28"/>
        </w:rPr>
        <w:t>校准</w:t>
      </w:r>
      <w:r w:rsidRPr="00134E86">
        <w:rPr>
          <w:b/>
          <w:sz w:val="28"/>
          <w:szCs w:val="28"/>
        </w:rPr>
        <w:t>完成</w:t>
      </w:r>
      <w:r w:rsidRPr="00134E86">
        <w:rPr>
          <w:rFonts w:hint="eastAsia"/>
          <w:b/>
          <w:sz w:val="28"/>
          <w:szCs w:val="28"/>
        </w:rPr>
        <w:t>后</w:t>
      </w:r>
      <w:r w:rsidRPr="00134E86">
        <w:rPr>
          <w:b/>
          <w:sz w:val="28"/>
          <w:szCs w:val="28"/>
        </w:rPr>
        <w:t>第一次上行数据包的报文示例</w:t>
      </w:r>
    </w:p>
    <w:p w:rsidR="00134E86" w:rsidRDefault="00134E86" w:rsidP="00134E86">
      <w:r>
        <w:rPr>
          <w:noProof/>
        </w:rPr>
        <mc:AlternateContent>
          <mc:Choice Requires="wps">
            <w:drawing>
              <wp:inline distT="0" distB="0" distL="0" distR="0" wp14:anchorId="1638E4A2" wp14:editId="1FA7E3E9">
                <wp:extent cx="5010150" cy="4019550"/>
                <wp:effectExtent l="0" t="0" r="19050" b="190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D066E2" w:rsidRPr="00134E86" w:rsidRDefault="00D066E2" w:rsidP="00134E86">
                            <w:pPr>
                              <w:rPr>
                                <w:rStyle w:val="HTML"/>
                                <w:sz w:val="21"/>
                                <w:szCs w:val="21"/>
                              </w:rPr>
                            </w:pP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Dev_</w:t>
                            </w:r>
                            <w:r w:rsidRPr="00134E86">
                              <w:rPr>
                                <w:rFonts w:asciiTheme="minorEastAsia" w:hAnsiTheme="minorEastAsia"/>
                                <w:szCs w:val="21"/>
                              </w:rPr>
                              <w:t xml:space="preserve">Cal_Start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为校准命令</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w:t>
                            </w:r>
                            <w:r>
                              <w:rPr>
                                <w:rFonts w:asciiTheme="minorEastAsia" w:hAnsiTheme="minorEastAsia"/>
                                <w:szCs w:val="21"/>
                              </w:rPr>
                              <w:t>2</w:t>
                            </w:r>
                            <w:r w:rsidRPr="00134E86">
                              <w:rPr>
                                <w:rStyle w:val="HTML"/>
                                <w:sz w:val="21"/>
                                <w:szCs w:val="21"/>
                              </w:rPr>
                              <w:t>",</w:t>
                            </w:r>
                          </w:p>
                          <w:p w:rsidR="00D066E2" w:rsidRPr="00134E86" w:rsidRDefault="00D066E2" w:rsidP="00134E86">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w:t>
                            </w:r>
                            <w:r>
                              <w:rPr>
                                <w:rFonts w:asciiTheme="minorEastAsia" w:hAnsiTheme="minorEastAsia" w:hint="eastAsia"/>
                                <w:szCs w:val="21"/>
                              </w:rPr>
                              <w:t>完成自校准</w:t>
                            </w:r>
                            <w:r>
                              <w:rPr>
                                <w:rFonts w:asciiTheme="minorEastAsia" w:hAnsiTheme="minorEastAsia"/>
                                <w:szCs w:val="21"/>
                              </w:rPr>
                              <w:t>，</w:t>
                            </w:r>
                            <w:r>
                              <w:rPr>
                                <w:rFonts w:asciiTheme="minorEastAsia" w:hAnsiTheme="minorEastAsia" w:hint="eastAsia"/>
                                <w:szCs w:val="21"/>
                              </w:rPr>
                              <w:t>开始</w:t>
                            </w:r>
                            <w:r>
                              <w:rPr>
                                <w:rFonts w:asciiTheme="minorEastAsia" w:hAnsiTheme="minorEastAsia"/>
                                <w:szCs w:val="21"/>
                              </w:rPr>
                              <w:t>正常上传数据</w:t>
                            </w:r>
                            <w:r>
                              <w:rPr>
                                <w:rFonts w:asciiTheme="minorEastAsia" w:hAnsiTheme="minorEastAsia" w:hint="eastAsia"/>
                                <w:szCs w:val="21"/>
                              </w:rPr>
                              <w:t>，此</w:t>
                            </w:r>
                            <w:r>
                              <w:rPr>
                                <w:rFonts w:asciiTheme="minorEastAsia" w:hAnsiTheme="minorEastAsia"/>
                                <w:szCs w:val="21"/>
                              </w:rPr>
                              <w:t>状态码只发一次</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134E86">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Pr="00134E86" w:rsidRDefault="00D066E2" w:rsidP="00134E86">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数据时的实时数据</w:t>
                            </w:r>
                          </w:p>
                          <w:p w:rsidR="00D066E2" w:rsidRPr="00134E86" w:rsidRDefault="00D066E2" w:rsidP="00134E86">
                            <w:pPr>
                              <w:rPr>
                                <w:rStyle w:val="HTML"/>
                                <w:sz w:val="21"/>
                                <w:szCs w:val="21"/>
                              </w:rPr>
                            </w:pPr>
                            <w:r w:rsidRPr="00134E86">
                              <w:rPr>
                                <w:rStyle w:val="HTML"/>
                                <w:sz w:val="21"/>
                                <w:szCs w:val="21"/>
                              </w:rPr>
                              <w:t>}</w:t>
                            </w:r>
                          </w:p>
                          <w:p w:rsidR="00D066E2" w:rsidRDefault="00D066E2" w:rsidP="00134E86">
                            <w:pPr>
                              <w:rPr>
                                <w:rStyle w:val="HTML"/>
                              </w:rPr>
                            </w:pPr>
                          </w:p>
                          <w:p w:rsidR="00D066E2" w:rsidRPr="002B2CA4" w:rsidRDefault="00D066E2" w:rsidP="00134E86">
                            <w:pPr>
                              <w:rPr>
                                <w:rStyle w:val="HTML"/>
                              </w:rPr>
                            </w:pPr>
                          </w:p>
                          <w:p w:rsidR="00D066E2" w:rsidRPr="002B2CA4" w:rsidRDefault="00D066E2" w:rsidP="00134E86"/>
                        </w:txbxContent>
                      </wps:txbx>
                      <wps:bodyPr rot="0" vert="horz" wrap="square" lIns="91440" tIns="45720" rIns="91440" bIns="45720" anchor="t" anchorCtr="0">
                        <a:noAutofit/>
                      </wps:bodyPr>
                    </wps:wsp>
                  </a:graphicData>
                </a:graphic>
              </wp:inline>
            </w:drawing>
          </mc:Choice>
          <mc:Fallback>
            <w:pict>
              <v:shape w14:anchorId="1638E4A2" id="_x0000_s1037"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">
                <v:textbox>
                  <w:txbxContent>
                    <w:p w:rsidR="00D066E2" w:rsidRPr="00134E86" w:rsidRDefault="00D066E2" w:rsidP="00134E86">
                      <w:pPr>
                        <w:rPr>
                          <w:rStyle w:val="HTML"/>
                          <w:sz w:val="21"/>
                          <w:szCs w:val="21"/>
                        </w:rPr>
                      </w:pP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134E86">
                        <w:rPr>
                          <w:rFonts w:asciiTheme="minorEastAsia" w:hAnsiTheme="minorEastAsia" w:hint="eastAsia"/>
                          <w:szCs w:val="21"/>
                        </w:rPr>
                        <w:t>Dev_</w:t>
                      </w:r>
                      <w:r w:rsidRPr="00134E86">
                        <w:rPr>
                          <w:rFonts w:asciiTheme="minorEastAsia" w:hAnsiTheme="minorEastAsia"/>
                          <w:szCs w:val="21"/>
                        </w:rPr>
                        <w:t xml:space="preserve">Cal_Start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为校准命令</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w:t>
                      </w:r>
                      <w:r>
                        <w:rPr>
                          <w:rFonts w:asciiTheme="minorEastAsia" w:hAnsiTheme="minorEastAsia"/>
                          <w:szCs w:val="21"/>
                        </w:rPr>
                        <w:t>2</w:t>
                      </w:r>
                      <w:r w:rsidRPr="00134E86">
                        <w:rPr>
                          <w:rStyle w:val="HTML"/>
                          <w:sz w:val="21"/>
                          <w:szCs w:val="21"/>
                        </w:rPr>
                        <w:t>",</w:t>
                      </w:r>
                    </w:p>
                    <w:p w:rsidR="00D066E2" w:rsidRPr="00134E86" w:rsidRDefault="00D066E2" w:rsidP="00134E86">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w:t>
                      </w:r>
                      <w:r>
                        <w:rPr>
                          <w:rFonts w:asciiTheme="minorEastAsia" w:hAnsiTheme="minorEastAsia" w:hint="eastAsia"/>
                          <w:szCs w:val="21"/>
                        </w:rPr>
                        <w:t>完成自校准</w:t>
                      </w:r>
                      <w:r>
                        <w:rPr>
                          <w:rFonts w:asciiTheme="minorEastAsia" w:hAnsiTheme="minorEastAsia"/>
                          <w:szCs w:val="21"/>
                        </w:rPr>
                        <w:t>，</w:t>
                      </w:r>
                      <w:r>
                        <w:rPr>
                          <w:rFonts w:asciiTheme="minorEastAsia" w:hAnsiTheme="minorEastAsia" w:hint="eastAsia"/>
                          <w:szCs w:val="21"/>
                        </w:rPr>
                        <w:t>开始</w:t>
                      </w:r>
                      <w:r>
                        <w:rPr>
                          <w:rFonts w:asciiTheme="minorEastAsia" w:hAnsiTheme="minorEastAsia"/>
                          <w:szCs w:val="21"/>
                        </w:rPr>
                        <w:t>正常上传数据</w:t>
                      </w:r>
                      <w:r>
                        <w:rPr>
                          <w:rFonts w:asciiTheme="minorEastAsia" w:hAnsiTheme="minorEastAsia" w:hint="eastAsia"/>
                          <w:szCs w:val="21"/>
                        </w:rPr>
                        <w:t>，此</w:t>
                      </w:r>
                      <w:r>
                        <w:rPr>
                          <w:rFonts w:asciiTheme="minorEastAsia" w:hAnsiTheme="minorEastAsia"/>
                          <w:szCs w:val="21"/>
                        </w:rPr>
                        <w:t>状态码只发一次</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134E86">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134E86">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134E86">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Pr="00134E86" w:rsidRDefault="00D066E2" w:rsidP="00134E86">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数据时的实时数据</w:t>
                      </w:r>
                    </w:p>
                    <w:p w:rsidR="00D066E2" w:rsidRPr="00134E86" w:rsidRDefault="00D066E2" w:rsidP="00134E86">
                      <w:pPr>
                        <w:rPr>
                          <w:rStyle w:val="HTML"/>
                          <w:sz w:val="21"/>
                          <w:szCs w:val="21"/>
                        </w:rPr>
                      </w:pPr>
                      <w:r w:rsidRPr="00134E86">
                        <w:rPr>
                          <w:rStyle w:val="HTML"/>
                          <w:sz w:val="21"/>
                          <w:szCs w:val="21"/>
                        </w:rPr>
                        <w:t>}</w:t>
                      </w:r>
                    </w:p>
                    <w:p w:rsidR="00D066E2" w:rsidRDefault="00D066E2" w:rsidP="00134E86">
                      <w:pPr>
                        <w:rPr>
                          <w:rStyle w:val="HTML"/>
                        </w:rPr>
                      </w:pPr>
                    </w:p>
                    <w:p w:rsidR="00D066E2" w:rsidRPr="002B2CA4" w:rsidRDefault="00D066E2" w:rsidP="00134E86">
                      <w:pPr>
                        <w:rPr>
                          <w:rStyle w:val="HTML"/>
                        </w:rPr>
                      </w:pPr>
                    </w:p>
                    <w:p w:rsidR="00D066E2" w:rsidRPr="002B2CA4" w:rsidRDefault="00D066E2" w:rsidP="00134E86"/>
                  </w:txbxContent>
                </v:textbox>
                <w10:anchorlock/>
              </v:shape>
            </w:pict>
          </mc:Fallback>
        </mc:AlternateContent>
      </w:r>
    </w:p>
    <w:p w:rsidR="00134E86" w:rsidRPr="00134E86" w:rsidRDefault="00134E86" w:rsidP="00134E86">
      <w:pPr>
        <w:pStyle w:val="a7"/>
        <w:ind w:left="840" w:firstLineChars="0" w:firstLine="0"/>
        <w:rPr>
          <w:b/>
          <w:sz w:val="28"/>
          <w:szCs w:val="28"/>
        </w:rPr>
      </w:pPr>
      <w:r w:rsidRPr="00134E86">
        <w:rPr>
          <w:b/>
          <w:sz w:val="28"/>
          <w:szCs w:val="28"/>
        </w:rPr>
        <w:lastRenderedPageBreak/>
        <w:t>确认</w:t>
      </w:r>
      <w:r w:rsidRPr="00134E86">
        <w:rPr>
          <w:rFonts w:hint="eastAsia"/>
          <w:b/>
          <w:sz w:val="28"/>
          <w:szCs w:val="28"/>
        </w:rPr>
        <w:t>校准</w:t>
      </w:r>
      <w:r w:rsidRPr="00134E86">
        <w:rPr>
          <w:b/>
          <w:sz w:val="28"/>
          <w:szCs w:val="28"/>
        </w:rPr>
        <w:t>完成</w:t>
      </w:r>
      <w:r w:rsidR="00EE3A98">
        <w:rPr>
          <w:rFonts w:hint="eastAsia"/>
          <w:b/>
          <w:sz w:val="28"/>
          <w:szCs w:val="28"/>
        </w:rPr>
        <w:t>带有</w:t>
      </w:r>
      <w:r w:rsidR="00EE3A98">
        <w:rPr>
          <w:b/>
          <w:sz w:val="28"/>
          <w:szCs w:val="28"/>
        </w:rPr>
        <w:t>获取数据命令</w:t>
      </w:r>
      <w:r w:rsidRPr="00134E86">
        <w:rPr>
          <w:b/>
          <w:sz w:val="28"/>
          <w:szCs w:val="28"/>
        </w:rPr>
        <w:t>的下行数据包报文示例</w:t>
      </w:r>
    </w:p>
    <w:p w:rsidR="00134E86" w:rsidRDefault="00134E86" w:rsidP="00134E86">
      <w:r>
        <w:rPr>
          <w:noProof/>
        </w:rPr>
        <mc:AlternateContent>
          <mc:Choice Requires="wps">
            <w:drawing>
              <wp:inline distT="0" distB="0" distL="0" distR="0" wp14:anchorId="62A900B8" wp14:editId="088D8197">
                <wp:extent cx="5010150" cy="4019550"/>
                <wp:effectExtent l="0" t="0" r="19050" b="190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019550"/>
                        </a:xfrm>
                        <a:prstGeom prst="rect">
                          <a:avLst/>
                        </a:prstGeom>
                        <a:solidFill>
                          <a:srgbClr val="FFFFFF"/>
                        </a:solidFill>
                        <a:ln w="9525">
                          <a:solidFill>
                            <a:srgbClr val="000000"/>
                          </a:solidFill>
                          <a:miter lim="800000"/>
                          <a:headEnd/>
                          <a:tailEnd/>
                        </a:ln>
                      </wps:spPr>
                      <wps:txbx>
                        <w:txbxContent>
                          <w:p w:rsidR="00D066E2" w:rsidRDefault="00D066E2" w:rsidP="00134E86">
                            <w:pPr>
                              <w:rPr>
                                <w:rStyle w:val="HTML"/>
                              </w:rPr>
                            </w:pPr>
                            <w:r>
                              <w:rPr>
                                <w:rStyle w:val="HTML"/>
                              </w:rPr>
                              <w:t>{</w:t>
                            </w:r>
                          </w:p>
                          <w:p w:rsidR="00D066E2" w:rsidRDefault="00D066E2" w:rsidP="00134E86">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34E86">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34E86">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134E86">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134E86">
                            <w:pPr>
                              <w:rPr>
                                <w:rStyle w:val="HTML"/>
                              </w:rPr>
                            </w:pPr>
                            <w:r>
                              <w:rPr>
                                <w:rStyle w:val="HTML"/>
                              </w:rPr>
                              <w:t>"</w:t>
                            </w:r>
                            <w:r w:rsidRPr="00A91509">
                              <w:rPr>
                                <w:rFonts w:hint="eastAsia"/>
                              </w:rPr>
                              <w:t xml:space="preserve"> </w:t>
                            </w:r>
                            <w:r>
                              <w:t>STATUS</w:t>
                            </w:r>
                            <w:r>
                              <w:rPr>
                                <w:rStyle w:val="HTML"/>
                              </w:rPr>
                              <w:t>":"</w:t>
                            </w:r>
                            <w:r w:rsidRPr="00134E86">
                              <w:rPr>
                                <w:rFonts w:asciiTheme="minorEastAsia" w:hAnsiTheme="minorEastAsia"/>
                                <w:szCs w:val="21"/>
                              </w:rPr>
                              <w:t>21</w:t>
                            </w:r>
                            <w:r>
                              <w:rPr>
                                <w:rFonts w:asciiTheme="minorEastAsia" w:hAnsiTheme="minorEastAsia"/>
                                <w:szCs w:val="21"/>
                              </w:rPr>
                              <w:t>2</w:t>
                            </w:r>
                            <w:r>
                              <w:rPr>
                                <w:rStyle w:val="HTML"/>
                              </w:rPr>
                              <w:t>",</w:t>
                            </w:r>
                          </w:p>
                          <w:p w:rsidR="00D066E2" w:rsidRDefault="00D066E2" w:rsidP="00134E86">
                            <w:pPr>
                              <w:rPr>
                                <w:rStyle w:val="HTML"/>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r>
                              <w:rPr>
                                <w:rStyle w:val="HTML"/>
                              </w:rPr>
                              <w:t xml:space="preserve"> </w:t>
                            </w:r>
                          </w:p>
                          <w:p w:rsidR="00D066E2" w:rsidRDefault="00D066E2" w:rsidP="00134E86">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134E86">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134E86">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134E86">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134E86">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134E86">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134E86">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HCHO_</w:t>
                            </w:r>
                            <w:r w:rsidRPr="00C40E07">
                              <w:rPr>
                                <w:color w:val="FF0000"/>
                              </w:rPr>
                              <w:t>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PM</w:t>
                            </w:r>
                            <w:r w:rsidRPr="00C40E07">
                              <w:rPr>
                                <w:color w:val="FF0000"/>
                              </w:rPr>
                              <w:t>25</w:t>
                            </w:r>
                            <w:r w:rsidRPr="00C40E07">
                              <w:rPr>
                                <w:rFonts w:hint="eastAsia"/>
                                <w:color w:val="FF0000"/>
                              </w:rPr>
                              <w:t>_</w:t>
                            </w:r>
                            <w:r w:rsidRPr="00C40E07">
                              <w:rPr>
                                <w:color w:val="FF0000"/>
                              </w:rPr>
                              <w:t>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color w:val="FF0000"/>
                              </w:rPr>
                              <w:t xml:space="preserve"> Temp_V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w:t>
                            </w:r>
                            <w:r w:rsidRPr="00C40E07">
                              <w:rPr>
                                <w:color w:val="FF0000"/>
                              </w:rPr>
                              <w:t>Humi_V</w:t>
                            </w:r>
                            <w:r w:rsidRPr="00C40E07">
                              <w:rPr>
                                <w:rStyle w:val="HTML"/>
                                <w:color w:val="FF0000"/>
                              </w:rPr>
                              <w:t>":"0"</w:t>
                            </w:r>
                          </w:p>
                          <w:p w:rsidR="00D066E2" w:rsidRPr="005A41D8" w:rsidRDefault="00D066E2" w:rsidP="00134E86">
                            <w:pPr>
                              <w:rPr>
                                <w:rStyle w:val="HTML"/>
                              </w:rPr>
                            </w:pPr>
                            <w:r>
                              <w:rPr>
                                <w:rStyle w:val="HTML"/>
                                <w:rFonts w:hint="eastAsia"/>
                              </w:rPr>
                              <w:t>//数据项 下行数据</w:t>
                            </w:r>
                            <w:r>
                              <w:rPr>
                                <w:rStyle w:val="HTML"/>
                              </w:rPr>
                              <w:t>包</w:t>
                            </w:r>
                            <w:r>
                              <w:rPr>
                                <w:rStyle w:val="HTML"/>
                                <w:rFonts w:hint="eastAsia"/>
                              </w:rPr>
                              <w:t>测试数据</w:t>
                            </w:r>
                            <w:r>
                              <w:rPr>
                                <w:rStyle w:val="HTML"/>
                              </w:rPr>
                              <w:t>项value</w:t>
                            </w:r>
                            <w:r>
                              <w:rPr>
                                <w:rStyle w:val="HTML"/>
                                <w:rFonts w:hint="eastAsia"/>
                              </w:rPr>
                              <w:t>为“0</w:t>
                            </w:r>
                            <w:r>
                              <w:rPr>
                                <w:rStyle w:val="HTML"/>
                              </w:rPr>
                              <w:t>”</w:t>
                            </w:r>
                          </w:p>
                          <w:p w:rsidR="00D066E2" w:rsidRDefault="00D066E2" w:rsidP="00134E86">
                            <w:pPr>
                              <w:rPr>
                                <w:rStyle w:val="HTML"/>
                              </w:rPr>
                            </w:pPr>
                            <w:r>
                              <w:rPr>
                                <w:rStyle w:val="HTML"/>
                              </w:rPr>
                              <w:t>}</w:t>
                            </w:r>
                          </w:p>
                          <w:p w:rsidR="00D066E2" w:rsidRDefault="00D066E2" w:rsidP="00134E86">
                            <w:pPr>
                              <w:rPr>
                                <w:rStyle w:val="HTML"/>
                              </w:rPr>
                            </w:pPr>
                          </w:p>
                          <w:p w:rsidR="00D066E2" w:rsidRPr="002B2CA4" w:rsidRDefault="00D066E2" w:rsidP="00134E86">
                            <w:pPr>
                              <w:rPr>
                                <w:rStyle w:val="HTML"/>
                              </w:rPr>
                            </w:pPr>
                          </w:p>
                          <w:p w:rsidR="00D066E2" w:rsidRPr="002B2CA4" w:rsidRDefault="00D066E2" w:rsidP="00134E86"/>
                        </w:txbxContent>
                      </wps:txbx>
                      <wps:bodyPr rot="0" vert="horz" wrap="square" lIns="91440" tIns="45720" rIns="91440" bIns="45720" anchor="t" anchorCtr="0">
                        <a:noAutofit/>
                      </wps:bodyPr>
                    </wps:wsp>
                  </a:graphicData>
                </a:graphic>
              </wp:inline>
            </w:drawing>
          </mc:Choice>
          <mc:Fallback>
            <w:pict>
              <v:shape w14:anchorId="62A900B8" id="_x0000_s1038" type="#_x0000_t202" style="width:394.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">
                <v:textbox>
                  <w:txbxContent>
                    <w:p w:rsidR="00D066E2" w:rsidRDefault="00D066E2" w:rsidP="00134E86">
                      <w:pPr>
                        <w:rPr>
                          <w:rStyle w:val="HTML"/>
                        </w:rPr>
                      </w:pPr>
                      <w:r>
                        <w:rPr>
                          <w:rStyle w:val="HTML"/>
                        </w:rPr>
                        <w:t>{</w:t>
                      </w:r>
                    </w:p>
                    <w:p w:rsidR="00D066E2" w:rsidRDefault="00D066E2" w:rsidP="00134E86">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34E86">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34E86">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sz w:val="24"/>
                          <w:szCs w:val="24"/>
                        </w:rPr>
                        <w:t>10</w:t>
                      </w:r>
                      <w:r>
                        <w:rPr>
                          <w:rStyle w:val="HTML"/>
                        </w:rPr>
                        <w:t xml:space="preserve">",  </w:t>
                      </w:r>
                    </w:p>
                    <w:p w:rsidR="00D066E2" w:rsidRDefault="00D066E2" w:rsidP="00134E86">
                      <w:pPr>
                        <w:rPr>
                          <w:rStyle w:val="HTML"/>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Dev_Dat_</w:t>
                      </w:r>
                      <w:r>
                        <w:rPr>
                          <w:rFonts w:asciiTheme="minorEastAsia" w:hAnsiTheme="minorEastAsia"/>
                          <w:sz w:val="24"/>
                          <w:szCs w:val="24"/>
                        </w:rPr>
                        <w:t xml:space="preserve">Get </w:t>
                      </w:r>
                      <w:r>
                        <w:rPr>
                          <w:rFonts w:asciiTheme="minorEastAsia" w:hAnsiTheme="minorEastAsia" w:hint="eastAsia"/>
                          <w:sz w:val="24"/>
                          <w:szCs w:val="24"/>
                        </w:rPr>
                        <w:t>表示</w:t>
                      </w:r>
                      <w:r>
                        <w:rPr>
                          <w:rFonts w:asciiTheme="minorEastAsia" w:hAnsiTheme="minorEastAsia"/>
                          <w:sz w:val="24"/>
                          <w:szCs w:val="24"/>
                        </w:rPr>
                        <w:t>上一次收到的</w:t>
                      </w:r>
                      <w:r>
                        <w:rPr>
                          <w:rFonts w:asciiTheme="minorEastAsia" w:hAnsiTheme="minorEastAsia" w:hint="eastAsia"/>
                          <w:sz w:val="24"/>
                          <w:szCs w:val="24"/>
                        </w:rPr>
                        <w:t>命令</w:t>
                      </w:r>
                    </w:p>
                    <w:p w:rsidR="00D066E2" w:rsidRDefault="00D066E2" w:rsidP="00134E86">
                      <w:pPr>
                        <w:rPr>
                          <w:rStyle w:val="HTML"/>
                        </w:rPr>
                      </w:pPr>
                      <w:r>
                        <w:rPr>
                          <w:rStyle w:val="HTML"/>
                        </w:rPr>
                        <w:t>"</w:t>
                      </w:r>
                      <w:r w:rsidRPr="00A91509">
                        <w:rPr>
                          <w:rFonts w:hint="eastAsia"/>
                        </w:rPr>
                        <w:t xml:space="preserve"> </w:t>
                      </w:r>
                      <w:r>
                        <w:t>STATUS</w:t>
                      </w:r>
                      <w:r>
                        <w:rPr>
                          <w:rStyle w:val="HTML"/>
                        </w:rPr>
                        <w:t>":"</w:t>
                      </w:r>
                      <w:r w:rsidRPr="00134E86">
                        <w:rPr>
                          <w:rFonts w:asciiTheme="minorEastAsia" w:hAnsiTheme="minorEastAsia"/>
                          <w:szCs w:val="21"/>
                        </w:rPr>
                        <w:t>21</w:t>
                      </w:r>
                      <w:r>
                        <w:rPr>
                          <w:rFonts w:asciiTheme="minorEastAsia" w:hAnsiTheme="minorEastAsia"/>
                          <w:szCs w:val="21"/>
                        </w:rPr>
                        <w:t>2</w:t>
                      </w:r>
                      <w:r>
                        <w:rPr>
                          <w:rStyle w:val="HTML"/>
                        </w:rPr>
                        <w:t>",</w:t>
                      </w:r>
                    </w:p>
                    <w:p w:rsidR="00D066E2" w:rsidRDefault="00D066E2" w:rsidP="00134E86">
                      <w:pPr>
                        <w:rPr>
                          <w:rStyle w:val="HTML"/>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r>
                        <w:rPr>
                          <w:rStyle w:val="HTML"/>
                        </w:rPr>
                        <w:t xml:space="preserve"> </w:t>
                      </w:r>
                    </w:p>
                    <w:p w:rsidR="00D066E2" w:rsidRDefault="00D066E2" w:rsidP="00134E86">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134E86">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134E86">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134E86">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134E86">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134E86">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134E86">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HCHO_</w:t>
                      </w:r>
                      <w:r w:rsidRPr="00C40E07">
                        <w:rPr>
                          <w:color w:val="FF0000"/>
                        </w:rPr>
                        <w:t>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PM</w:t>
                      </w:r>
                      <w:r w:rsidRPr="00C40E07">
                        <w:rPr>
                          <w:color w:val="FF0000"/>
                        </w:rPr>
                        <w:t>25</w:t>
                      </w:r>
                      <w:r w:rsidRPr="00C40E07">
                        <w:rPr>
                          <w:rFonts w:hint="eastAsia"/>
                          <w:color w:val="FF0000"/>
                        </w:rPr>
                        <w:t>_</w:t>
                      </w:r>
                      <w:r w:rsidRPr="00C40E07">
                        <w:rPr>
                          <w:color w:val="FF0000"/>
                        </w:rPr>
                        <w:t>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color w:val="FF0000"/>
                        </w:rPr>
                        <w:t xml:space="preserve"> Temp_V</w:t>
                      </w:r>
                      <w:r w:rsidRPr="00C40E07">
                        <w:rPr>
                          <w:rStyle w:val="HTML"/>
                          <w:color w:val="FF0000"/>
                        </w:rPr>
                        <w:t>":"0",</w:t>
                      </w:r>
                    </w:p>
                    <w:p w:rsidR="00D066E2" w:rsidRPr="00C40E07" w:rsidRDefault="00D066E2" w:rsidP="00134E86">
                      <w:pPr>
                        <w:rPr>
                          <w:rStyle w:val="HTML"/>
                          <w:color w:val="FF0000"/>
                        </w:rPr>
                      </w:pPr>
                      <w:r w:rsidRPr="00C40E07">
                        <w:rPr>
                          <w:rStyle w:val="HTML"/>
                          <w:color w:val="FF0000"/>
                        </w:rPr>
                        <w:t>"</w:t>
                      </w:r>
                      <w:r w:rsidRPr="00C40E07">
                        <w:rPr>
                          <w:rFonts w:hint="eastAsia"/>
                          <w:color w:val="FF0000"/>
                        </w:rPr>
                        <w:t xml:space="preserve"> </w:t>
                      </w:r>
                      <w:r w:rsidRPr="00C40E07">
                        <w:rPr>
                          <w:color w:val="FF0000"/>
                        </w:rPr>
                        <w:t>Humi_V</w:t>
                      </w:r>
                      <w:r w:rsidRPr="00C40E07">
                        <w:rPr>
                          <w:rStyle w:val="HTML"/>
                          <w:color w:val="FF0000"/>
                        </w:rPr>
                        <w:t>":"0"</w:t>
                      </w:r>
                    </w:p>
                    <w:p w:rsidR="00D066E2" w:rsidRPr="005A41D8" w:rsidRDefault="00D066E2" w:rsidP="00134E86">
                      <w:pPr>
                        <w:rPr>
                          <w:rStyle w:val="HTML"/>
                        </w:rPr>
                      </w:pPr>
                      <w:r>
                        <w:rPr>
                          <w:rStyle w:val="HTML"/>
                          <w:rFonts w:hint="eastAsia"/>
                        </w:rPr>
                        <w:t>//数据项 下行数据</w:t>
                      </w:r>
                      <w:r>
                        <w:rPr>
                          <w:rStyle w:val="HTML"/>
                        </w:rPr>
                        <w:t>包</w:t>
                      </w:r>
                      <w:r>
                        <w:rPr>
                          <w:rStyle w:val="HTML"/>
                          <w:rFonts w:hint="eastAsia"/>
                        </w:rPr>
                        <w:t>测试数据</w:t>
                      </w:r>
                      <w:r>
                        <w:rPr>
                          <w:rStyle w:val="HTML"/>
                        </w:rPr>
                        <w:t>项value</w:t>
                      </w:r>
                      <w:r>
                        <w:rPr>
                          <w:rStyle w:val="HTML"/>
                          <w:rFonts w:hint="eastAsia"/>
                        </w:rPr>
                        <w:t>为“0</w:t>
                      </w:r>
                      <w:r>
                        <w:rPr>
                          <w:rStyle w:val="HTML"/>
                        </w:rPr>
                        <w:t>”</w:t>
                      </w:r>
                    </w:p>
                    <w:p w:rsidR="00D066E2" w:rsidRDefault="00D066E2" w:rsidP="00134E86">
                      <w:pPr>
                        <w:rPr>
                          <w:rStyle w:val="HTML"/>
                        </w:rPr>
                      </w:pPr>
                      <w:r>
                        <w:rPr>
                          <w:rStyle w:val="HTML"/>
                        </w:rPr>
                        <w:t>}</w:t>
                      </w:r>
                    </w:p>
                    <w:p w:rsidR="00D066E2" w:rsidRDefault="00D066E2" w:rsidP="00134E86">
                      <w:pPr>
                        <w:rPr>
                          <w:rStyle w:val="HTML"/>
                        </w:rPr>
                      </w:pPr>
                    </w:p>
                    <w:p w:rsidR="00D066E2" w:rsidRPr="002B2CA4" w:rsidRDefault="00D066E2" w:rsidP="00134E86">
                      <w:pPr>
                        <w:rPr>
                          <w:rStyle w:val="HTML"/>
                        </w:rPr>
                      </w:pPr>
                    </w:p>
                    <w:p w:rsidR="00D066E2" w:rsidRPr="002B2CA4" w:rsidRDefault="00D066E2" w:rsidP="00134E86"/>
                  </w:txbxContent>
                </v:textbox>
                <w10:anchorlock/>
              </v:shape>
            </w:pict>
          </mc:Fallback>
        </mc:AlternateContent>
      </w:r>
    </w:p>
    <w:p w:rsidR="00A06DDB" w:rsidRPr="006C0565" w:rsidRDefault="007A0574" w:rsidP="00CC6AB5">
      <w:pPr>
        <w:pStyle w:val="a7"/>
        <w:ind w:left="840" w:firstLineChars="0" w:firstLine="0"/>
        <w:rPr>
          <w:sz w:val="28"/>
          <w:szCs w:val="28"/>
        </w:rPr>
      </w:pPr>
      <w:r w:rsidRPr="006C0565">
        <w:rPr>
          <w:rFonts w:hint="eastAsia"/>
          <w:sz w:val="28"/>
          <w:szCs w:val="28"/>
        </w:rPr>
        <w:t>上行</w:t>
      </w:r>
      <w:r w:rsidRPr="006C0565">
        <w:rPr>
          <w:sz w:val="28"/>
          <w:szCs w:val="28"/>
        </w:rPr>
        <w:t>数据包</w:t>
      </w:r>
      <w:r w:rsidRPr="006C0565">
        <w:rPr>
          <w:rFonts w:hint="eastAsia"/>
          <w:sz w:val="28"/>
          <w:szCs w:val="28"/>
        </w:rPr>
        <w:t>报文</w:t>
      </w:r>
      <w:r w:rsidRPr="006C0565">
        <w:rPr>
          <w:sz w:val="28"/>
          <w:szCs w:val="28"/>
        </w:rPr>
        <w:t>示例</w:t>
      </w:r>
      <w:r w:rsidRPr="006C0565">
        <w:rPr>
          <w:rFonts w:hint="eastAsia"/>
          <w:sz w:val="28"/>
          <w:szCs w:val="28"/>
        </w:rPr>
        <w:t>同</w:t>
      </w:r>
      <w:r w:rsidR="00FB2CA3">
        <w:rPr>
          <w:rFonts w:hint="eastAsia"/>
          <w:sz w:val="28"/>
          <w:szCs w:val="28"/>
        </w:rPr>
        <w:t>“</w:t>
      </w:r>
      <w:r w:rsidRPr="006C0565">
        <w:rPr>
          <w:rFonts w:asciiTheme="minorEastAsia" w:hAnsiTheme="minorEastAsia" w:hint="eastAsia"/>
          <w:sz w:val="28"/>
          <w:szCs w:val="28"/>
        </w:rPr>
        <w:t>仪器校时</w:t>
      </w:r>
      <w:r w:rsidRPr="006C0565">
        <w:rPr>
          <w:rFonts w:asciiTheme="minorEastAsia" w:hAnsiTheme="minorEastAsia"/>
          <w:sz w:val="28"/>
          <w:szCs w:val="28"/>
        </w:rPr>
        <w:t>完成</w:t>
      </w:r>
      <w:r w:rsidRPr="006C0565">
        <w:rPr>
          <w:rFonts w:asciiTheme="minorEastAsia" w:hAnsiTheme="minorEastAsia" w:hint="eastAsia"/>
          <w:sz w:val="28"/>
          <w:szCs w:val="28"/>
        </w:rPr>
        <w:t>上传</w:t>
      </w:r>
      <w:r w:rsidRPr="006C0565">
        <w:rPr>
          <w:rFonts w:asciiTheme="minorEastAsia" w:hAnsiTheme="minorEastAsia"/>
          <w:sz w:val="28"/>
          <w:szCs w:val="28"/>
        </w:rPr>
        <w:t>数据</w:t>
      </w:r>
      <w:r w:rsidRPr="006C0565">
        <w:rPr>
          <w:rFonts w:asciiTheme="minorEastAsia" w:hAnsiTheme="minorEastAsia" w:hint="eastAsia"/>
          <w:sz w:val="28"/>
          <w:szCs w:val="28"/>
        </w:rPr>
        <w:t>报文示例</w:t>
      </w:r>
      <w:r w:rsidR="00FB2CA3">
        <w:rPr>
          <w:rFonts w:asciiTheme="minorEastAsia" w:hAnsiTheme="minorEastAsia" w:hint="eastAsia"/>
          <w:sz w:val="28"/>
          <w:szCs w:val="28"/>
        </w:rPr>
        <w:t>”</w:t>
      </w:r>
    </w:p>
    <w:p w:rsidR="00CC6AB5" w:rsidRDefault="00CC6AB5">
      <w:pPr>
        <w:widowControl/>
        <w:jc w:val="left"/>
        <w:rPr>
          <w:sz w:val="28"/>
          <w:szCs w:val="28"/>
        </w:rPr>
      </w:pPr>
      <w:r>
        <w:rPr>
          <w:sz w:val="28"/>
          <w:szCs w:val="28"/>
        </w:rPr>
        <w:br w:type="page"/>
      </w:r>
    </w:p>
    <w:p w:rsidR="00C13AC9" w:rsidRDefault="00C13AC9" w:rsidP="00487B43">
      <w:pPr>
        <w:pStyle w:val="a7"/>
        <w:numPr>
          <w:ilvl w:val="1"/>
          <w:numId w:val="17"/>
        </w:numPr>
        <w:ind w:firstLineChars="0"/>
        <w:rPr>
          <w:sz w:val="28"/>
          <w:szCs w:val="28"/>
        </w:rPr>
      </w:pPr>
      <w:r>
        <w:rPr>
          <w:rFonts w:hint="eastAsia"/>
          <w:sz w:val="28"/>
          <w:szCs w:val="28"/>
        </w:rPr>
        <w:lastRenderedPageBreak/>
        <w:t>仪器</w:t>
      </w:r>
      <w:r>
        <w:rPr>
          <w:sz w:val="28"/>
          <w:szCs w:val="28"/>
        </w:rPr>
        <w:t>运行中</w:t>
      </w:r>
      <w:r>
        <w:rPr>
          <w:rFonts w:hint="eastAsia"/>
          <w:sz w:val="28"/>
          <w:szCs w:val="28"/>
        </w:rPr>
        <w:t>调试模式</w:t>
      </w:r>
      <w:r>
        <w:rPr>
          <w:sz w:val="28"/>
          <w:szCs w:val="28"/>
        </w:rPr>
        <w:t>操作的</w:t>
      </w:r>
      <w:r w:rsidR="00BB7BF2">
        <w:rPr>
          <w:rFonts w:hint="eastAsia"/>
          <w:sz w:val="28"/>
          <w:szCs w:val="28"/>
        </w:rPr>
        <w:t>通信流程</w:t>
      </w:r>
    </w:p>
    <w:p w:rsidR="00CC6AB5" w:rsidRDefault="00FB2CA3" w:rsidP="00CC6AB5">
      <w:pPr>
        <w:pStyle w:val="a7"/>
        <w:ind w:left="840" w:firstLineChars="0" w:firstLine="0"/>
      </w:pPr>
      <w:r>
        <w:object w:dxaOrig="6990" w:dyaOrig="8400">
          <v:shape id="_x0000_i1028" type="#_x0000_t75" style="width:5in;height:6in" o:ole="">
            <v:imagedata r:id="rId14" o:title=""/>
          </v:shape>
          <o:OLEObject Type="Embed" ProgID="Visio.Drawing.15" ShapeID="_x0000_i1028" DrawAspect="Content" ObjectID="_1496141021" r:id="rId15"/>
        </w:object>
      </w:r>
    </w:p>
    <w:p w:rsidR="00CC6AB5" w:rsidRDefault="00CC6AB5">
      <w:pPr>
        <w:widowControl/>
        <w:jc w:val="left"/>
        <w:rPr>
          <w:b/>
          <w:sz w:val="28"/>
          <w:szCs w:val="28"/>
        </w:rPr>
      </w:pPr>
      <w:r>
        <w:rPr>
          <w:b/>
          <w:sz w:val="28"/>
          <w:szCs w:val="28"/>
        </w:rPr>
        <w:br w:type="page"/>
      </w:r>
    </w:p>
    <w:p w:rsidR="00CC6AB5" w:rsidRPr="00991949" w:rsidRDefault="00CC6AB5" w:rsidP="00991949">
      <w:pPr>
        <w:rPr>
          <w:b/>
          <w:sz w:val="28"/>
          <w:szCs w:val="28"/>
        </w:rPr>
      </w:pPr>
      <w:r w:rsidRPr="00991949">
        <w:rPr>
          <w:rFonts w:hint="eastAsia"/>
          <w:b/>
          <w:sz w:val="28"/>
          <w:szCs w:val="28"/>
        </w:rPr>
        <w:lastRenderedPageBreak/>
        <w:t>带有获取参数</w:t>
      </w:r>
      <w:r w:rsidRPr="00991949">
        <w:rPr>
          <w:b/>
          <w:sz w:val="28"/>
          <w:szCs w:val="28"/>
        </w:rPr>
        <w:t>命令的下行数据包报文</w:t>
      </w:r>
      <w:r w:rsidRPr="00991949">
        <w:rPr>
          <w:rFonts w:hint="eastAsia"/>
          <w:b/>
          <w:sz w:val="28"/>
          <w:szCs w:val="28"/>
        </w:rPr>
        <w:t>示例</w:t>
      </w:r>
    </w:p>
    <w:p w:rsidR="00CC6AB5" w:rsidRDefault="00CC6AB5" w:rsidP="00CC6AB5">
      <w:r>
        <w:rPr>
          <w:noProof/>
        </w:rPr>
        <mc:AlternateContent>
          <mc:Choice Requires="wps">
            <w:drawing>
              <wp:inline distT="0" distB="0" distL="0" distR="0" wp14:anchorId="06F442F0" wp14:editId="63B8A569">
                <wp:extent cx="5010150" cy="4882551"/>
                <wp:effectExtent l="0" t="0" r="19050" b="13335"/>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882551"/>
                        </a:xfrm>
                        <a:prstGeom prst="rect">
                          <a:avLst/>
                        </a:prstGeom>
                        <a:solidFill>
                          <a:srgbClr val="FFFFFF"/>
                        </a:solidFill>
                        <a:ln w="9525">
                          <a:solidFill>
                            <a:srgbClr val="000000"/>
                          </a:solidFill>
                          <a:miter lim="800000"/>
                          <a:headEnd/>
                          <a:tailEnd/>
                        </a:ln>
                      </wps:spPr>
                      <wps:txbx>
                        <w:txbxContent>
                          <w:p w:rsidR="00D066E2" w:rsidRDefault="00D066E2" w:rsidP="00CC6AB5">
                            <w:pPr>
                              <w:rPr>
                                <w:rStyle w:val="HTML"/>
                              </w:rPr>
                            </w:pPr>
                            <w:r>
                              <w:rPr>
                                <w:rStyle w:val="HTML"/>
                              </w:rPr>
                              <w:t>{</w:t>
                            </w:r>
                          </w:p>
                          <w:p w:rsidR="00D066E2" w:rsidRDefault="00D066E2" w:rsidP="00CC6AB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CC6AB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CC6AB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120</w:t>
                            </w:r>
                            <w:r>
                              <w:rPr>
                                <w:rStyle w:val="HTML"/>
                              </w:rPr>
                              <w:t xml:space="preserve">",  </w:t>
                            </w:r>
                          </w:p>
                          <w:p w:rsidR="00D066E2" w:rsidRDefault="00D066E2" w:rsidP="00CC6AB5">
                            <w:pPr>
                              <w:rPr>
                                <w:rStyle w:val="HTML"/>
                              </w:rPr>
                            </w:pPr>
                            <w:r>
                              <w:rPr>
                                <w:rStyle w:val="HTML"/>
                              </w:rPr>
                              <w:t>//</w:t>
                            </w:r>
                            <w:r w:rsidRPr="000F3E03">
                              <w:rPr>
                                <w:rFonts w:asciiTheme="minorEastAsia" w:hAnsiTheme="minorEastAsia"/>
                                <w:sz w:val="24"/>
                                <w:szCs w:val="24"/>
                              </w:rPr>
                              <w:t xml:space="preserve"> </w:t>
                            </w:r>
                            <w:r w:rsidRPr="003E2063">
                              <w:rPr>
                                <w:rFonts w:asciiTheme="minorEastAsia" w:hAnsiTheme="minorEastAsia"/>
                                <w:sz w:val="24"/>
                                <w:szCs w:val="24"/>
                              </w:rPr>
                              <w:t>Get_Dev_Para</w:t>
                            </w:r>
                          </w:p>
                          <w:p w:rsidR="00D066E2" w:rsidRDefault="00D066E2" w:rsidP="00CC6AB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CC6AB5">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CC6AB5">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CC6AB5">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CC6AB5">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CC6AB5">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CC6AB5">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CC6AB5">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CC6AB5">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CC6AB5">
                            <w:pPr>
                              <w:rPr>
                                <w:rStyle w:val="HTML"/>
                              </w:rPr>
                            </w:pPr>
                            <w:r>
                              <w:rPr>
                                <w:rStyle w:val="HTML"/>
                              </w:rPr>
                              <w:t>//</w:t>
                            </w:r>
                            <w:r>
                              <w:rPr>
                                <w:rStyle w:val="HTML"/>
                                <w:rFonts w:hint="eastAsia"/>
                              </w:rPr>
                              <w:t>时间</w:t>
                            </w:r>
                            <w:r>
                              <w:rPr>
                                <w:rStyle w:val="HTML"/>
                              </w:rPr>
                              <w:t>参数为发送时的实时时间</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HCHO_K1</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HCHO_K</w:t>
                            </w:r>
                            <w:r w:rsidRPr="00DA31C9">
                              <w:rPr>
                                <w:color w:val="FF0000"/>
                              </w:rPr>
                              <w:t>2</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w:t>
                            </w:r>
                            <w:r w:rsidRPr="00DA31C9">
                              <w:rPr>
                                <w:color w:val="FF0000"/>
                              </w:rPr>
                              <w:t>A</w:t>
                            </w:r>
                            <w:r w:rsidRPr="00DA31C9">
                              <w:rPr>
                                <w:rStyle w:val="HTML"/>
                                <w:color w:val="FF0000"/>
                              </w:rPr>
                              <w:t>":"0"</w:t>
                            </w:r>
                            <w:r w:rsidRPr="00DA31C9">
                              <w:rPr>
                                <w:rStyle w:val="HTML"/>
                                <w:rFonts w:hint="eastAsia"/>
                                <w:color w:val="FF0000"/>
                              </w:rPr>
                              <w:t>,</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 K1</w:t>
                            </w:r>
                            <w:r w:rsidRPr="00DA31C9">
                              <w:rPr>
                                <w:rStyle w:val="HTML"/>
                                <w:color w:val="FF0000"/>
                              </w:rPr>
                              <w:t>":"0"</w:t>
                            </w:r>
                            <w:r w:rsidRPr="00DA31C9">
                              <w:rPr>
                                <w:rStyle w:val="HTML"/>
                                <w:rFonts w:hint="eastAsia"/>
                                <w:color w:val="FF0000"/>
                              </w:rPr>
                              <w:t>,</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_K</w:t>
                            </w:r>
                            <w:r w:rsidRPr="00DA31C9">
                              <w:rPr>
                                <w:color w:val="FF0000"/>
                              </w:rPr>
                              <w:t>2</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w:t>
                            </w:r>
                            <w:r w:rsidRPr="00DA31C9">
                              <w:rPr>
                                <w:color w:val="FF0000"/>
                              </w:rPr>
                              <w:t xml:space="preserve"> A</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w:t>
                            </w:r>
                            <w:r w:rsidRPr="00DA31C9">
                              <w:rPr>
                                <w:color w:val="FF0000"/>
                              </w:rPr>
                              <w:t xml:space="preserve"> Ref</w:t>
                            </w:r>
                            <w:r w:rsidRPr="00DA31C9">
                              <w:rPr>
                                <w:rStyle w:val="HTML"/>
                                <w:color w:val="FF0000"/>
                              </w:rPr>
                              <w:t>":"0"</w:t>
                            </w:r>
                            <w:r w:rsidRPr="00DA31C9">
                              <w:rPr>
                                <w:rStyle w:val="HTML"/>
                                <w:rFonts w:hint="eastAsia"/>
                                <w:color w:val="FF0000"/>
                              </w:rPr>
                              <w:t>,</w:t>
                            </w:r>
                          </w:p>
                          <w:p w:rsidR="00D066E2" w:rsidRPr="005A41D8" w:rsidRDefault="00D066E2" w:rsidP="00CC6AB5">
                            <w:pPr>
                              <w:rPr>
                                <w:rStyle w:val="HTML"/>
                              </w:rPr>
                            </w:pPr>
                            <w:r>
                              <w:rPr>
                                <w:rStyle w:val="HTML"/>
                                <w:rFonts w:hint="eastAsia"/>
                              </w:rPr>
                              <w:t>//数据项 由于</w:t>
                            </w:r>
                            <w:r>
                              <w:rPr>
                                <w:rStyle w:val="HTML"/>
                              </w:rPr>
                              <w:t>是下行数据，测量</w:t>
                            </w:r>
                            <w:r>
                              <w:rPr>
                                <w:rStyle w:val="HTML"/>
                                <w:rFonts w:hint="eastAsia"/>
                              </w:rPr>
                              <w:t>数据</w:t>
                            </w:r>
                            <w:r>
                              <w:rPr>
                                <w:rStyle w:val="HTML"/>
                              </w:rPr>
                              <w:t>项value都</w:t>
                            </w:r>
                            <w:r>
                              <w:rPr>
                                <w:rStyle w:val="HTML"/>
                                <w:rFonts w:hint="eastAsia"/>
                              </w:rPr>
                              <w:t>为</w:t>
                            </w:r>
                            <w:r>
                              <w:rPr>
                                <w:rStyle w:val="HTML"/>
                              </w:rPr>
                              <w:t>“0”</w:t>
                            </w:r>
                          </w:p>
                          <w:p w:rsidR="00D066E2" w:rsidRDefault="00D066E2" w:rsidP="00CC6AB5">
                            <w:pPr>
                              <w:rPr>
                                <w:rStyle w:val="HTML"/>
                              </w:rPr>
                            </w:pPr>
                            <w:r>
                              <w:rPr>
                                <w:rStyle w:val="HTML"/>
                              </w:rPr>
                              <w:t>}</w:t>
                            </w:r>
                          </w:p>
                          <w:p w:rsidR="00D066E2" w:rsidRDefault="00D066E2" w:rsidP="00CC6AB5">
                            <w:pPr>
                              <w:rPr>
                                <w:rStyle w:val="HTML"/>
                              </w:rPr>
                            </w:pPr>
                          </w:p>
                          <w:p w:rsidR="00D066E2" w:rsidRPr="002B2CA4" w:rsidRDefault="00D066E2" w:rsidP="00CC6AB5">
                            <w:pPr>
                              <w:rPr>
                                <w:rStyle w:val="HTML"/>
                              </w:rPr>
                            </w:pPr>
                          </w:p>
                          <w:p w:rsidR="00D066E2" w:rsidRPr="002B2CA4" w:rsidRDefault="00D066E2" w:rsidP="00CC6AB5"/>
                        </w:txbxContent>
                      </wps:txbx>
                      <wps:bodyPr rot="0" vert="horz" wrap="square" lIns="91440" tIns="45720" rIns="91440" bIns="45720" anchor="t" anchorCtr="0">
                        <a:noAutofit/>
                      </wps:bodyPr>
                    </wps:wsp>
                  </a:graphicData>
                </a:graphic>
              </wp:inline>
            </w:drawing>
          </mc:Choice>
          <mc:Fallback>
            <w:pict>
              <v:shape w14:anchorId="06F442F0" id="_x0000_s1039" type="#_x0000_t202" style="width:394.5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">
                <v:textbox>
                  <w:txbxContent>
                    <w:p w:rsidR="00D066E2" w:rsidRDefault="00D066E2" w:rsidP="00CC6AB5">
                      <w:pPr>
                        <w:rPr>
                          <w:rStyle w:val="HTML"/>
                        </w:rPr>
                      </w:pPr>
                      <w:r>
                        <w:rPr>
                          <w:rStyle w:val="HTML"/>
                        </w:rPr>
                        <w:t>{</w:t>
                      </w:r>
                    </w:p>
                    <w:p w:rsidR="00D066E2" w:rsidRDefault="00D066E2" w:rsidP="00CC6AB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CC6AB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CC6AB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120</w:t>
                      </w:r>
                      <w:r>
                        <w:rPr>
                          <w:rStyle w:val="HTML"/>
                        </w:rPr>
                        <w:t xml:space="preserve">",  </w:t>
                      </w:r>
                    </w:p>
                    <w:p w:rsidR="00D066E2" w:rsidRDefault="00D066E2" w:rsidP="00CC6AB5">
                      <w:pPr>
                        <w:rPr>
                          <w:rStyle w:val="HTML"/>
                        </w:rPr>
                      </w:pPr>
                      <w:r>
                        <w:rPr>
                          <w:rStyle w:val="HTML"/>
                        </w:rPr>
                        <w:t>//</w:t>
                      </w:r>
                      <w:r w:rsidRPr="000F3E03">
                        <w:rPr>
                          <w:rFonts w:asciiTheme="minorEastAsia" w:hAnsiTheme="minorEastAsia"/>
                          <w:sz w:val="24"/>
                          <w:szCs w:val="24"/>
                        </w:rPr>
                        <w:t xml:space="preserve"> </w:t>
                      </w:r>
                      <w:r w:rsidRPr="003E2063">
                        <w:rPr>
                          <w:rFonts w:asciiTheme="minorEastAsia" w:hAnsiTheme="minorEastAsia"/>
                          <w:sz w:val="24"/>
                          <w:szCs w:val="24"/>
                        </w:rPr>
                        <w:t>Get_Dev_Para</w:t>
                      </w:r>
                    </w:p>
                    <w:p w:rsidR="00D066E2" w:rsidRDefault="00D066E2" w:rsidP="00CC6AB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CC6AB5">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CC6AB5">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CC6AB5">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CC6AB5">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CC6AB5">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CC6AB5">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CC6AB5">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CC6AB5">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CC6AB5">
                      <w:pPr>
                        <w:rPr>
                          <w:rStyle w:val="HTML"/>
                        </w:rPr>
                      </w:pPr>
                      <w:r>
                        <w:rPr>
                          <w:rStyle w:val="HTML"/>
                        </w:rPr>
                        <w:t>//</w:t>
                      </w:r>
                      <w:r>
                        <w:rPr>
                          <w:rStyle w:val="HTML"/>
                          <w:rFonts w:hint="eastAsia"/>
                        </w:rPr>
                        <w:t>时间</w:t>
                      </w:r>
                      <w:r>
                        <w:rPr>
                          <w:rStyle w:val="HTML"/>
                        </w:rPr>
                        <w:t>参数为发送时的实时时间</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HCHO_K1</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HCHO_K</w:t>
                      </w:r>
                      <w:r w:rsidRPr="00DA31C9">
                        <w:rPr>
                          <w:color w:val="FF0000"/>
                        </w:rPr>
                        <w:t>2</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HCHO_</w:t>
                      </w:r>
                      <w:r w:rsidRPr="00DA31C9">
                        <w:rPr>
                          <w:color w:val="FF0000"/>
                        </w:rPr>
                        <w:t>A</w:t>
                      </w:r>
                      <w:r w:rsidRPr="00DA31C9">
                        <w:rPr>
                          <w:rStyle w:val="HTML"/>
                          <w:color w:val="FF0000"/>
                        </w:rPr>
                        <w:t>":"0"</w:t>
                      </w:r>
                      <w:r w:rsidRPr="00DA31C9">
                        <w:rPr>
                          <w:rStyle w:val="HTML"/>
                          <w:rFonts w:hint="eastAsia"/>
                          <w:color w:val="FF0000"/>
                        </w:rPr>
                        <w:t>,</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 K1</w:t>
                      </w:r>
                      <w:r w:rsidRPr="00DA31C9">
                        <w:rPr>
                          <w:rStyle w:val="HTML"/>
                          <w:color w:val="FF0000"/>
                        </w:rPr>
                        <w:t>":"0"</w:t>
                      </w:r>
                      <w:r w:rsidRPr="00DA31C9">
                        <w:rPr>
                          <w:rStyle w:val="HTML"/>
                          <w:rFonts w:hint="eastAsia"/>
                          <w:color w:val="FF0000"/>
                        </w:rPr>
                        <w:t>,</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_K</w:t>
                      </w:r>
                      <w:r w:rsidRPr="00DA31C9">
                        <w:rPr>
                          <w:color w:val="FF0000"/>
                        </w:rPr>
                        <w:t>2</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w:t>
                      </w:r>
                      <w:r w:rsidRPr="00DA31C9">
                        <w:rPr>
                          <w:color w:val="FF0000"/>
                        </w:rPr>
                        <w:t xml:space="preserve"> A</w:t>
                      </w:r>
                      <w:r w:rsidRPr="00DA31C9">
                        <w:rPr>
                          <w:rStyle w:val="HTML"/>
                          <w:color w:val="FF0000"/>
                        </w:rPr>
                        <w:t>":"0",</w:t>
                      </w:r>
                    </w:p>
                    <w:p w:rsidR="00D066E2" w:rsidRPr="00DA31C9" w:rsidRDefault="00D066E2" w:rsidP="00DA31C9">
                      <w:pPr>
                        <w:rPr>
                          <w:rStyle w:val="HTML"/>
                          <w:color w:val="FF0000"/>
                        </w:rPr>
                      </w:pPr>
                      <w:r w:rsidRPr="00DA31C9">
                        <w:rPr>
                          <w:rStyle w:val="HTML"/>
                          <w:color w:val="FF0000"/>
                        </w:rPr>
                        <w:t>"</w:t>
                      </w:r>
                      <w:r w:rsidRPr="00DA31C9">
                        <w:rPr>
                          <w:rFonts w:hint="eastAsia"/>
                          <w:color w:val="FF0000"/>
                        </w:rPr>
                        <w:t xml:space="preserve"> PM</w:t>
                      </w:r>
                      <w:r w:rsidRPr="00DA31C9">
                        <w:rPr>
                          <w:color w:val="FF0000"/>
                        </w:rPr>
                        <w:t>25</w:t>
                      </w:r>
                      <w:r w:rsidRPr="00DA31C9">
                        <w:rPr>
                          <w:rFonts w:hint="eastAsia"/>
                          <w:color w:val="FF0000"/>
                        </w:rPr>
                        <w:t>_</w:t>
                      </w:r>
                      <w:r w:rsidRPr="00DA31C9">
                        <w:rPr>
                          <w:color w:val="FF0000"/>
                        </w:rPr>
                        <w:t xml:space="preserve"> Ref</w:t>
                      </w:r>
                      <w:r w:rsidRPr="00DA31C9">
                        <w:rPr>
                          <w:rStyle w:val="HTML"/>
                          <w:color w:val="FF0000"/>
                        </w:rPr>
                        <w:t>":"0"</w:t>
                      </w:r>
                      <w:r w:rsidRPr="00DA31C9">
                        <w:rPr>
                          <w:rStyle w:val="HTML"/>
                          <w:rFonts w:hint="eastAsia"/>
                          <w:color w:val="FF0000"/>
                        </w:rPr>
                        <w:t>,</w:t>
                      </w:r>
                    </w:p>
                    <w:p w:rsidR="00D066E2" w:rsidRPr="005A41D8" w:rsidRDefault="00D066E2" w:rsidP="00CC6AB5">
                      <w:pPr>
                        <w:rPr>
                          <w:rStyle w:val="HTML"/>
                        </w:rPr>
                      </w:pPr>
                      <w:r>
                        <w:rPr>
                          <w:rStyle w:val="HTML"/>
                          <w:rFonts w:hint="eastAsia"/>
                        </w:rPr>
                        <w:t>//数据项 由于</w:t>
                      </w:r>
                      <w:r>
                        <w:rPr>
                          <w:rStyle w:val="HTML"/>
                        </w:rPr>
                        <w:t>是下行数据，测量</w:t>
                      </w:r>
                      <w:r>
                        <w:rPr>
                          <w:rStyle w:val="HTML"/>
                          <w:rFonts w:hint="eastAsia"/>
                        </w:rPr>
                        <w:t>数据</w:t>
                      </w:r>
                      <w:r>
                        <w:rPr>
                          <w:rStyle w:val="HTML"/>
                        </w:rPr>
                        <w:t>项value都</w:t>
                      </w:r>
                      <w:r>
                        <w:rPr>
                          <w:rStyle w:val="HTML"/>
                          <w:rFonts w:hint="eastAsia"/>
                        </w:rPr>
                        <w:t>为</w:t>
                      </w:r>
                      <w:r>
                        <w:rPr>
                          <w:rStyle w:val="HTML"/>
                        </w:rPr>
                        <w:t>“0”</w:t>
                      </w:r>
                    </w:p>
                    <w:p w:rsidR="00D066E2" w:rsidRDefault="00D066E2" w:rsidP="00CC6AB5">
                      <w:pPr>
                        <w:rPr>
                          <w:rStyle w:val="HTML"/>
                        </w:rPr>
                      </w:pPr>
                      <w:r>
                        <w:rPr>
                          <w:rStyle w:val="HTML"/>
                        </w:rPr>
                        <w:t>}</w:t>
                      </w:r>
                    </w:p>
                    <w:p w:rsidR="00D066E2" w:rsidRDefault="00D066E2" w:rsidP="00CC6AB5">
                      <w:pPr>
                        <w:rPr>
                          <w:rStyle w:val="HTML"/>
                        </w:rPr>
                      </w:pPr>
                    </w:p>
                    <w:p w:rsidR="00D066E2" w:rsidRPr="002B2CA4" w:rsidRDefault="00D066E2" w:rsidP="00CC6AB5">
                      <w:pPr>
                        <w:rPr>
                          <w:rStyle w:val="HTML"/>
                        </w:rPr>
                      </w:pPr>
                    </w:p>
                    <w:p w:rsidR="00D066E2" w:rsidRPr="002B2CA4" w:rsidRDefault="00D066E2" w:rsidP="00CC6AB5"/>
                  </w:txbxContent>
                </v:textbox>
                <w10:anchorlock/>
              </v:shape>
            </w:pict>
          </mc:Fallback>
        </mc:AlternateContent>
      </w:r>
    </w:p>
    <w:p w:rsidR="006140B8" w:rsidRDefault="006140B8">
      <w:pPr>
        <w:widowControl/>
        <w:jc w:val="left"/>
        <w:rPr>
          <w:b/>
          <w:sz w:val="28"/>
          <w:szCs w:val="28"/>
        </w:rPr>
      </w:pPr>
      <w:r>
        <w:rPr>
          <w:b/>
          <w:sz w:val="28"/>
          <w:szCs w:val="28"/>
        </w:rPr>
        <w:br w:type="page"/>
      </w:r>
    </w:p>
    <w:p w:rsidR="006140B8" w:rsidRPr="00991949" w:rsidRDefault="006140B8" w:rsidP="00991949">
      <w:pPr>
        <w:rPr>
          <w:b/>
          <w:sz w:val="28"/>
          <w:szCs w:val="28"/>
        </w:rPr>
      </w:pPr>
      <w:r w:rsidRPr="00991949">
        <w:rPr>
          <w:rFonts w:hint="eastAsia"/>
          <w:b/>
          <w:sz w:val="28"/>
          <w:szCs w:val="28"/>
        </w:rPr>
        <w:lastRenderedPageBreak/>
        <w:t>带有仪器</w:t>
      </w:r>
      <w:r w:rsidRPr="00991949">
        <w:rPr>
          <w:b/>
          <w:sz w:val="28"/>
          <w:szCs w:val="28"/>
        </w:rPr>
        <w:t>参数的</w:t>
      </w:r>
      <w:r w:rsidRPr="00991949">
        <w:rPr>
          <w:rFonts w:hint="eastAsia"/>
          <w:b/>
          <w:sz w:val="28"/>
          <w:szCs w:val="28"/>
        </w:rPr>
        <w:t>上行</w:t>
      </w:r>
      <w:r w:rsidRPr="00991949">
        <w:rPr>
          <w:b/>
          <w:sz w:val="28"/>
          <w:szCs w:val="28"/>
        </w:rPr>
        <w:t>数据包的报文示例</w:t>
      </w:r>
    </w:p>
    <w:p w:rsidR="006140B8" w:rsidRDefault="006140B8" w:rsidP="006140B8">
      <w:r>
        <w:rPr>
          <w:noProof/>
        </w:rPr>
        <mc:AlternateContent>
          <mc:Choice Requires="wps">
            <w:drawing>
              <wp:inline distT="0" distB="0" distL="0" distR="0" wp14:anchorId="1F0390C7" wp14:editId="66D5DC96">
                <wp:extent cx="5072332" cy="4615132"/>
                <wp:effectExtent l="0" t="0" r="14605" b="1460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32" cy="4615132"/>
                        </a:xfrm>
                        <a:prstGeom prst="rect">
                          <a:avLst/>
                        </a:prstGeom>
                        <a:solidFill>
                          <a:srgbClr val="FFFFFF"/>
                        </a:solidFill>
                        <a:ln w="9525">
                          <a:solidFill>
                            <a:srgbClr val="000000"/>
                          </a:solidFill>
                          <a:miter lim="800000"/>
                          <a:headEnd/>
                          <a:tailEnd/>
                        </a:ln>
                      </wps:spPr>
                      <wps:txbx>
                        <w:txbxContent>
                          <w:p w:rsidR="00D066E2" w:rsidRPr="00134E86" w:rsidRDefault="00D066E2" w:rsidP="006140B8">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20</w:t>
                            </w:r>
                            <w:r w:rsidRPr="00134E86">
                              <w:rPr>
                                <w:rStyle w:val="HTML"/>
                                <w:sz w:val="21"/>
                                <w:szCs w:val="21"/>
                              </w:rPr>
                              <w:t xml:space="preserve">",  </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3E2063">
                              <w:rPr>
                                <w:rFonts w:asciiTheme="minorEastAsia" w:hAnsiTheme="minorEastAsia"/>
                                <w:sz w:val="24"/>
                                <w:szCs w:val="24"/>
                              </w:rPr>
                              <w:t>Get_Dev_Para</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w:t>
                            </w:r>
                            <w:r>
                              <w:rPr>
                                <w:rFonts w:asciiTheme="minorEastAsia" w:hAnsiTheme="minorEastAsia" w:hint="eastAsia"/>
                                <w:szCs w:val="21"/>
                              </w:rPr>
                              <w:t>获取参数</w:t>
                            </w:r>
                            <w:r w:rsidRPr="00134E86">
                              <w:rPr>
                                <w:rFonts w:asciiTheme="minorEastAsia" w:hAnsiTheme="minorEastAsia"/>
                                <w:szCs w:val="21"/>
                              </w:rPr>
                              <w:t>命令</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22</w:t>
                            </w:r>
                            <w:r w:rsidRPr="00134E86">
                              <w:rPr>
                                <w:rStyle w:val="HTML"/>
                                <w:sz w:val="21"/>
                                <w:szCs w:val="21"/>
                              </w:rPr>
                              <w:t>",</w:t>
                            </w:r>
                          </w:p>
                          <w:p w:rsidR="00D066E2" w:rsidRPr="00134E86" w:rsidRDefault="00D066E2" w:rsidP="006140B8">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G</w:t>
                            </w:r>
                            <w:r>
                              <w:rPr>
                                <w:rFonts w:asciiTheme="minorEastAsia" w:hAnsiTheme="minorEastAsia"/>
                                <w:sz w:val="24"/>
                                <w:szCs w:val="24"/>
                              </w:rPr>
                              <w:t>et_Done</w:t>
                            </w:r>
                            <w:r w:rsidRPr="00134E86">
                              <w:rPr>
                                <w:rFonts w:asciiTheme="minorEastAsia" w:hAnsiTheme="minorEastAsia"/>
                                <w:szCs w:val="21"/>
                              </w:rPr>
                              <w:t xml:space="preserve"> </w:t>
                            </w:r>
                            <w:r w:rsidRPr="00134E86">
                              <w:rPr>
                                <w:rFonts w:asciiTheme="minorEastAsia" w:hAnsiTheme="minorEastAsia" w:hint="eastAsia"/>
                                <w:szCs w:val="21"/>
                              </w:rPr>
                              <w:t>表示</w:t>
                            </w:r>
                            <w:r>
                              <w:rPr>
                                <w:rFonts w:asciiTheme="minorEastAsia" w:hAnsiTheme="minorEastAsia" w:hint="eastAsia"/>
                                <w:szCs w:val="21"/>
                              </w:rPr>
                              <w:t>获取</w:t>
                            </w:r>
                            <w:r>
                              <w:rPr>
                                <w:rFonts w:asciiTheme="minorEastAsia" w:hAnsiTheme="minorEastAsia"/>
                                <w:szCs w:val="21"/>
                              </w:rPr>
                              <w:t>仪器参数</w:t>
                            </w:r>
                            <w:r>
                              <w:rPr>
                                <w:rFonts w:asciiTheme="minorEastAsia" w:hAnsiTheme="minorEastAsia" w:hint="eastAsia"/>
                                <w:szCs w:val="21"/>
                              </w:rPr>
                              <w:t>成功</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6140B8">
                            <w:pPr>
                              <w:rPr>
                                <w:rStyle w:val="HTML"/>
                              </w:rPr>
                            </w:pPr>
                            <w:r>
                              <w:rPr>
                                <w:rStyle w:val="HTML"/>
                              </w:rPr>
                              <w:t>//</w:t>
                            </w:r>
                            <w:r>
                              <w:rPr>
                                <w:rStyle w:val="HTML"/>
                                <w:rFonts w:hint="eastAsia"/>
                              </w:rPr>
                              <w:t>时间</w:t>
                            </w:r>
                            <w:r>
                              <w:rPr>
                                <w:rStyle w:val="HTML"/>
                              </w:rPr>
                              <w:t>参数为发送时的时间</w:t>
                            </w:r>
                          </w:p>
                          <w:p w:rsidR="00D066E2" w:rsidRDefault="00D066E2" w:rsidP="00E12FD0">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E12FD0">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E12FD0">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C2703E" w:rsidRDefault="00D066E2" w:rsidP="006140B8">
                            <w:pPr>
                              <w:rPr>
                                <w:rStyle w:val="HTML"/>
                              </w:rPr>
                            </w:pPr>
                            <w:r w:rsidRPr="00C2703E">
                              <w:rPr>
                                <w:rStyle w:val="HTML"/>
                                <w:rFonts w:hint="eastAsia"/>
                              </w:rPr>
                              <w:t>//数据项 数据</w:t>
                            </w:r>
                            <w:r w:rsidRPr="00C2703E">
                              <w:rPr>
                                <w:rStyle w:val="HTML"/>
                              </w:rPr>
                              <w:t>项中各项value为</w:t>
                            </w:r>
                            <w:r w:rsidRPr="00C2703E">
                              <w:rPr>
                                <w:rStyle w:val="HTML"/>
                                <w:rFonts w:hint="eastAsia"/>
                              </w:rPr>
                              <w:t>发送</w:t>
                            </w:r>
                            <w:r w:rsidRPr="00C2703E">
                              <w:rPr>
                                <w:rStyle w:val="HTML"/>
                              </w:rPr>
                              <w:t>数据时的实时数据</w:t>
                            </w:r>
                            <w:r w:rsidRPr="00C2703E">
                              <w:rPr>
                                <w:rStyle w:val="HTML"/>
                                <w:rFonts w:hint="eastAsia"/>
                              </w:rPr>
                              <w:t xml:space="preserve"> </w:t>
                            </w:r>
                          </w:p>
                          <w:p w:rsidR="00D066E2" w:rsidRPr="00134E86" w:rsidRDefault="00D066E2" w:rsidP="006140B8">
                            <w:pPr>
                              <w:rPr>
                                <w:rStyle w:val="HTML"/>
                                <w:sz w:val="21"/>
                                <w:szCs w:val="21"/>
                              </w:rPr>
                            </w:pPr>
                            <w:r w:rsidRPr="00134E86">
                              <w:rPr>
                                <w:rStyle w:val="HTML"/>
                                <w:sz w:val="21"/>
                                <w:szCs w:val="21"/>
                              </w:rPr>
                              <w:t>}</w:t>
                            </w:r>
                          </w:p>
                          <w:p w:rsidR="00D066E2" w:rsidRDefault="00D066E2" w:rsidP="006140B8">
                            <w:pPr>
                              <w:rPr>
                                <w:rStyle w:val="HTML"/>
                              </w:rPr>
                            </w:pPr>
                          </w:p>
                          <w:p w:rsidR="00D066E2" w:rsidRPr="002B2CA4" w:rsidRDefault="00D066E2" w:rsidP="006140B8">
                            <w:pPr>
                              <w:rPr>
                                <w:rStyle w:val="HTML"/>
                              </w:rPr>
                            </w:pPr>
                          </w:p>
                          <w:p w:rsidR="00D066E2" w:rsidRPr="002B2CA4" w:rsidRDefault="00D066E2" w:rsidP="006140B8"/>
                        </w:txbxContent>
                      </wps:txbx>
                      <wps:bodyPr rot="0" vert="horz" wrap="square" lIns="91440" tIns="45720" rIns="91440" bIns="45720" anchor="t" anchorCtr="0">
                        <a:noAutofit/>
                      </wps:bodyPr>
                    </wps:wsp>
                  </a:graphicData>
                </a:graphic>
              </wp:inline>
            </w:drawing>
          </mc:Choice>
          <mc:Fallback>
            <w:pict>
              <v:shape w14:anchorId="1F0390C7" id="_x0000_s1040" type="#_x0000_t202" style="width:399.4pt;height:3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">
                <v:textbox>
                  <w:txbxContent>
                    <w:p w:rsidR="00D066E2" w:rsidRPr="00134E86" w:rsidRDefault="00D066E2" w:rsidP="006140B8">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20</w:t>
                      </w:r>
                      <w:r w:rsidRPr="00134E86">
                        <w:rPr>
                          <w:rStyle w:val="HTML"/>
                          <w:sz w:val="21"/>
                          <w:szCs w:val="21"/>
                        </w:rPr>
                        <w:t xml:space="preserve">",  </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3E2063">
                        <w:rPr>
                          <w:rFonts w:asciiTheme="minorEastAsia" w:hAnsiTheme="minorEastAsia"/>
                          <w:sz w:val="24"/>
                          <w:szCs w:val="24"/>
                        </w:rPr>
                        <w:t>Get_Dev_Para</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w:t>
                      </w:r>
                      <w:r>
                        <w:rPr>
                          <w:rFonts w:asciiTheme="minorEastAsia" w:hAnsiTheme="minorEastAsia" w:hint="eastAsia"/>
                          <w:szCs w:val="21"/>
                        </w:rPr>
                        <w:t>获取参数</w:t>
                      </w:r>
                      <w:r w:rsidRPr="00134E86">
                        <w:rPr>
                          <w:rFonts w:asciiTheme="minorEastAsia" w:hAnsiTheme="minorEastAsia"/>
                          <w:szCs w:val="21"/>
                        </w:rPr>
                        <w:t>命令</w:t>
                      </w:r>
                    </w:p>
                    <w:p w:rsidR="00D066E2" w:rsidRPr="00134E86" w:rsidRDefault="00D066E2" w:rsidP="006140B8">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22</w:t>
                      </w:r>
                      <w:r w:rsidRPr="00134E86">
                        <w:rPr>
                          <w:rStyle w:val="HTML"/>
                          <w:sz w:val="21"/>
                          <w:szCs w:val="21"/>
                        </w:rPr>
                        <w:t>",</w:t>
                      </w:r>
                    </w:p>
                    <w:p w:rsidR="00D066E2" w:rsidRPr="00134E86" w:rsidRDefault="00D066E2" w:rsidP="006140B8">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G</w:t>
                      </w:r>
                      <w:r>
                        <w:rPr>
                          <w:rFonts w:asciiTheme="minorEastAsia" w:hAnsiTheme="minorEastAsia"/>
                          <w:sz w:val="24"/>
                          <w:szCs w:val="24"/>
                        </w:rPr>
                        <w:t>et_Done</w:t>
                      </w:r>
                      <w:r w:rsidRPr="00134E86">
                        <w:rPr>
                          <w:rFonts w:asciiTheme="minorEastAsia" w:hAnsiTheme="minorEastAsia"/>
                          <w:szCs w:val="21"/>
                        </w:rPr>
                        <w:t xml:space="preserve"> </w:t>
                      </w:r>
                      <w:r w:rsidRPr="00134E86">
                        <w:rPr>
                          <w:rFonts w:asciiTheme="minorEastAsia" w:hAnsiTheme="minorEastAsia" w:hint="eastAsia"/>
                          <w:szCs w:val="21"/>
                        </w:rPr>
                        <w:t>表示</w:t>
                      </w:r>
                      <w:r>
                        <w:rPr>
                          <w:rFonts w:asciiTheme="minorEastAsia" w:hAnsiTheme="minorEastAsia" w:hint="eastAsia"/>
                          <w:szCs w:val="21"/>
                        </w:rPr>
                        <w:t>获取</w:t>
                      </w:r>
                      <w:r>
                        <w:rPr>
                          <w:rFonts w:asciiTheme="minorEastAsia" w:hAnsiTheme="minorEastAsia"/>
                          <w:szCs w:val="21"/>
                        </w:rPr>
                        <w:t>仪器参数</w:t>
                      </w:r>
                      <w:r>
                        <w:rPr>
                          <w:rFonts w:asciiTheme="minorEastAsia" w:hAnsiTheme="minorEastAsia" w:hint="eastAsia"/>
                          <w:szCs w:val="21"/>
                        </w:rPr>
                        <w:t>成功</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6140B8">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6140B8">
                      <w:pPr>
                        <w:rPr>
                          <w:rStyle w:val="HTML"/>
                        </w:rPr>
                      </w:pPr>
                      <w:r>
                        <w:rPr>
                          <w:rStyle w:val="HTML"/>
                        </w:rPr>
                        <w:t>//</w:t>
                      </w:r>
                      <w:r>
                        <w:rPr>
                          <w:rStyle w:val="HTML"/>
                          <w:rFonts w:hint="eastAsia"/>
                        </w:rPr>
                        <w:t>时间</w:t>
                      </w:r>
                      <w:r>
                        <w:rPr>
                          <w:rStyle w:val="HTML"/>
                        </w:rPr>
                        <w:t>参数为发送时的时间</w:t>
                      </w:r>
                    </w:p>
                    <w:p w:rsidR="00D066E2" w:rsidRDefault="00D066E2" w:rsidP="00E12FD0">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E12FD0">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E12FD0">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E12FD0">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C2703E" w:rsidRDefault="00D066E2" w:rsidP="006140B8">
                      <w:pPr>
                        <w:rPr>
                          <w:rStyle w:val="HTML"/>
                        </w:rPr>
                      </w:pPr>
                      <w:r w:rsidRPr="00C2703E">
                        <w:rPr>
                          <w:rStyle w:val="HTML"/>
                          <w:rFonts w:hint="eastAsia"/>
                        </w:rPr>
                        <w:t>//数据项 数据</w:t>
                      </w:r>
                      <w:r w:rsidRPr="00C2703E">
                        <w:rPr>
                          <w:rStyle w:val="HTML"/>
                        </w:rPr>
                        <w:t>项中各项value为</w:t>
                      </w:r>
                      <w:r w:rsidRPr="00C2703E">
                        <w:rPr>
                          <w:rStyle w:val="HTML"/>
                          <w:rFonts w:hint="eastAsia"/>
                        </w:rPr>
                        <w:t>发送</w:t>
                      </w:r>
                      <w:r w:rsidRPr="00C2703E">
                        <w:rPr>
                          <w:rStyle w:val="HTML"/>
                        </w:rPr>
                        <w:t>数据时的实时数据</w:t>
                      </w:r>
                      <w:r w:rsidRPr="00C2703E">
                        <w:rPr>
                          <w:rStyle w:val="HTML"/>
                          <w:rFonts w:hint="eastAsia"/>
                        </w:rPr>
                        <w:t xml:space="preserve"> </w:t>
                      </w:r>
                    </w:p>
                    <w:p w:rsidR="00D066E2" w:rsidRPr="00134E86" w:rsidRDefault="00D066E2" w:rsidP="006140B8">
                      <w:pPr>
                        <w:rPr>
                          <w:rStyle w:val="HTML"/>
                          <w:sz w:val="21"/>
                          <w:szCs w:val="21"/>
                        </w:rPr>
                      </w:pPr>
                      <w:r w:rsidRPr="00134E86">
                        <w:rPr>
                          <w:rStyle w:val="HTML"/>
                          <w:sz w:val="21"/>
                          <w:szCs w:val="21"/>
                        </w:rPr>
                        <w:t>}</w:t>
                      </w:r>
                    </w:p>
                    <w:p w:rsidR="00D066E2" w:rsidRDefault="00D066E2" w:rsidP="006140B8">
                      <w:pPr>
                        <w:rPr>
                          <w:rStyle w:val="HTML"/>
                        </w:rPr>
                      </w:pPr>
                    </w:p>
                    <w:p w:rsidR="00D066E2" w:rsidRPr="002B2CA4" w:rsidRDefault="00D066E2" w:rsidP="006140B8">
                      <w:pPr>
                        <w:rPr>
                          <w:rStyle w:val="HTML"/>
                        </w:rPr>
                      </w:pPr>
                    </w:p>
                    <w:p w:rsidR="00D066E2" w:rsidRPr="002B2CA4" w:rsidRDefault="00D066E2" w:rsidP="006140B8"/>
                  </w:txbxContent>
                </v:textbox>
                <w10:anchorlock/>
              </v:shape>
            </w:pict>
          </mc:Fallback>
        </mc:AlternateContent>
      </w:r>
    </w:p>
    <w:p w:rsidR="00CC6AB5" w:rsidRDefault="00E12FD0" w:rsidP="00E12FD0">
      <w:pPr>
        <w:pStyle w:val="a7"/>
        <w:spacing w:line="400" w:lineRule="atLeast"/>
        <w:ind w:left="357" w:firstLine="560"/>
        <w:rPr>
          <w:rFonts w:asciiTheme="minorEastAsia" w:hAnsiTheme="minorEastAsia"/>
          <w:sz w:val="28"/>
          <w:szCs w:val="28"/>
        </w:rPr>
      </w:pPr>
      <w:r w:rsidRPr="00E12FD0">
        <w:rPr>
          <w:rFonts w:hint="eastAsia"/>
          <w:sz w:val="28"/>
          <w:szCs w:val="28"/>
        </w:rPr>
        <w:t>至此</w:t>
      </w:r>
      <w:r w:rsidRPr="00E12FD0">
        <w:rPr>
          <w:sz w:val="28"/>
          <w:szCs w:val="28"/>
        </w:rPr>
        <w:t>读取设备参数</w:t>
      </w:r>
      <w:r w:rsidRPr="00E12FD0">
        <w:rPr>
          <w:rFonts w:hint="eastAsia"/>
          <w:sz w:val="28"/>
          <w:szCs w:val="28"/>
        </w:rPr>
        <w:t>参数</w:t>
      </w:r>
      <w:r w:rsidRPr="00E12FD0">
        <w:rPr>
          <w:sz w:val="28"/>
          <w:szCs w:val="28"/>
        </w:rPr>
        <w:t>完毕，服务器</w:t>
      </w:r>
      <w:r w:rsidRPr="00E12FD0">
        <w:rPr>
          <w:rFonts w:hint="eastAsia"/>
          <w:sz w:val="28"/>
          <w:szCs w:val="28"/>
        </w:rPr>
        <w:t>可以</w:t>
      </w:r>
      <w:r w:rsidRPr="00E12FD0">
        <w:rPr>
          <w:sz w:val="28"/>
          <w:szCs w:val="28"/>
        </w:rPr>
        <w:t>发送</w:t>
      </w:r>
      <w:r w:rsidRPr="00E12FD0">
        <w:rPr>
          <w:rFonts w:hint="eastAsia"/>
          <w:sz w:val="28"/>
          <w:szCs w:val="28"/>
        </w:rPr>
        <w:t>带有</w:t>
      </w:r>
      <w:r w:rsidRPr="00E12FD0">
        <w:rPr>
          <w:rFonts w:asciiTheme="minorEastAsia" w:hAnsiTheme="minorEastAsia"/>
          <w:sz w:val="28"/>
          <w:szCs w:val="28"/>
        </w:rPr>
        <w:t>Dev_Dat_Get</w:t>
      </w:r>
      <w:r w:rsidRPr="00E12FD0">
        <w:rPr>
          <w:rFonts w:asciiTheme="minorEastAsia" w:hAnsiTheme="minorEastAsia" w:hint="eastAsia"/>
          <w:sz w:val="28"/>
          <w:szCs w:val="28"/>
        </w:rPr>
        <w:t>命令</w:t>
      </w:r>
      <w:r w:rsidRPr="00E12FD0">
        <w:rPr>
          <w:rFonts w:asciiTheme="minorEastAsia" w:hAnsiTheme="minorEastAsia"/>
          <w:sz w:val="28"/>
          <w:szCs w:val="28"/>
        </w:rPr>
        <w:t>码的数据包</w:t>
      </w:r>
      <w:r w:rsidR="007E3649">
        <w:rPr>
          <w:rFonts w:asciiTheme="minorEastAsia" w:hAnsiTheme="minorEastAsia" w:hint="eastAsia"/>
          <w:sz w:val="28"/>
          <w:szCs w:val="28"/>
        </w:rPr>
        <w:t>（报文</w:t>
      </w:r>
      <w:r w:rsidR="007E3649">
        <w:rPr>
          <w:rFonts w:asciiTheme="minorEastAsia" w:hAnsiTheme="minorEastAsia"/>
          <w:sz w:val="28"/>
          <w:szCs w:val="28"/>
        </w:rPr>
        <w:t>示例请参考</w:t>
      </w:r>
      <w:r w:rsidR="007E3649">
        <w:rPr>
          <w:rFonts w:asciiTheme="minorEastAsia" w:hAnsiTheme="minorEastAsia" w:hint="eastAsia"/>
          <w:sz w:val="28"/>
          <w:szCs w:val="28"/>
        </w:rPr>
        <w:t>“</w:t>
      </w:r>
      <w:r w:rsidR="007E3649" w:rsidRPr="00134E86">
        <w:rPr>
          <w:b/>
          <w:sz w:val="28"/>
          <w:szCs w:val="28"/>
        </w:rPr>
        <w:t>确认</w:t>
      </w:r>
      <w:r w:rsidR="007E3649" w:rsidRPr="00134E86">
        <w:rPr>
          <w:rFonts w:hint="eastAsia"/>
          <w:b/>
          <w:sz w:val="28"/>
          <w:szCs w:val="28"/>
        </w:rPr>
        <w:t>校准</w:t>
      </w:r>
      <w:r w:rsidR="007E3649" w:rsidRPr="00134E86">
        <w:rPr>
          <w:b/>
          <w:sz w:val="28"/>
          <w:szCs w:val="28"/>
        </w:rPr>
        <w:t>完成</w:t>
      </w:r>
      <w:r w:rsidR="007E3649">
        <w:rPr>
          <w:rFonts w:hint="eastAsia"/>
          <w:b/>
          <w:sz w:val="28"/>
          <w:szCs w:val="28"/>
        </w:rPr>
        <w:t>带有</w:t>
      </w:r>
      <w:r w:rsidR="007E3649">
        <w:rPr>
          <w:b/>
          <w:sz w:val="28"/>
          <w:szCs w:val="28"/>
        </w:rPr>
        <w:t>获取数据命令</w:t>
      </w:r>
      <w:r w:rsidR="007E3649" w:rsidRPr="00134E86">
        <w:rPr>
          <w:b/>
          <w:sz w:val="28"/>
          <w:szCs w:val="28"/>
        </w:rPr>
        <w:t>的下行数据包报文示例</w:t>
      </w:r>
      <w:r w:rsidR="007E3649">
        <w:rPr>
          <w:rFonts w:hint="eastAsia"/>
          <w:b/>
          <w:sz w:val="28"/>
          <w:szCs w:val="28"/>
        </w:rPr>
        <w:t>”</w:t>
      </w:r>
      <w:r w:rsidR="007E3649">
        <w:rPr>
          <w:rFonts w:asciiTheme="minorEastAsia" w:hAnsiTheme="minorEastAsia"/>
          <w:sz w:val="28"/>
          <w:szCs w:val="28"/>
        </w:rPr>
        <w:t>）</w:t>
      </w:r>
      <w:r w:rsidRPr="00E12FD0">
        <w:rPr>
          <w:rFonts w:asciiTheme="minorEastAsia" w:hAnsiTheme="minorEastAsia"/>
          <w:sz w:val="28"/>
          <w:szCs w:val="28"/>
        </w:rPr>
        <w:t>使仪器回到上传模式</w:t>
      </w:r>
      <w:r w:rsidRPr="00E12FD0">
        <w:rPr>
          <w:rFonts w:asciiTheme="minorEastAsia" w:hAnsiTheme="minorEastAsia" w:hint="eastAsia"/>
          <w:sz w:val="28"/>
          <w:szCs w:val="28"/>
        </w:rPr>
        <w:t>，</w:t>
      </w:r>
      <w:r w:rsidRPr="00E12FD0">
        <w:rPr>
          <w:rFonts w:asciiTheme="minorEastAsia" w:hAnsiTheme="minorEastAsia"/>
          <w:sz w:val="28"/>
          <w:szCs w:val="28"/>
        </w:rPr>
        <w:t>也可继续修改仪器参数，</w:t>
      </w:r>
      <w:r w:rsidRPr="00E12FD0">
        <w:rPr>
          <w:rFonts w:asciiTheme="minorEastAsia" w:hAnsiTheme="minorEastAsia" w:hint="eastAsia"/>
          <w:sz w:val="28"/>
          <w:szCs w:val="28"/>
        </w:rPr>
        <w:t>仪器配置</w:t>
      </w:r>
      <w:r w:rsidRPr="00E12FD0">
        <w:rPr>
          <w:rFonts w:asciiTheme="minorEastAsia" w:hAnsiTheme="minorEastAsia"/>
          <w:sz w:val="28"/>
          <w:szCs w:val="28"/>
        </w:rPr>
        <w:t>参数的</w:t>
      </w:r>
      <w:r w:rsidRPr="00E12FD0">
        <w:rPr>
          <w:rFonts w:asciiTheme="minorEastAsia" w:hAnsiTheme="minorEastAsia" w:hint="eastAsia"/>
          <w:sz w:val="28"/>
          <w:szCs w:val="28"/>
        </w:rPr>
        <w:t>读取</w:t>
      </w:r>
      <w:r w:rsidRPr="00E12FD0">
        <w:rPr>
          <w:rFonts w:asciiTheme="minorEastAsia" w:hAnsiTheme="minorEastAsia"/>
          <w:sz w:val="28"/>
          <w:szCs w:val="28"/>
        </w:rPr>
        <w:t>和</w:t>
      </w:r>
      <w:r w:rsidRPr="00E12FD0">
        <w:rPr>
          <w:rFonts w:asciiTheme="minorEastAsia" w:hAnsiTheme="minorEastAsia" w:hint="eastAsia"/>
          <w:sz w:val="28"/>
          <w:szCs w:val="28"/>
        </w:rPr>
        <w:t>修改</w:t>
      </w:r>
      <w:r w:rsidRPr="00E12FD0">
        <w:rPr>
          <w:rFonts w:asciiTheme="minorEastAsia" w:hAnsiTheme="minorEastAsia"/>
          <w:sz w:val="28"/>
          <w:szCs w:val="28"/>
        </w:rPr>
        <w:t>是两个独立的操作</w:t>
      </w:r>
      <w:r w:rsidRPr="00E12FD0">
        <w:rPr>
          <w:rFonts w:asciiTheme="minorEastAsia" w:hAnsiTheme="minorEastAsia" w:hint="eastAsia"/>
          <w:sz w:val="28"/>
          <w:szCs w:val="28"/>
        </w:rPr>
        <w:t>，</w:t>
      </w:r>
      <w:r w:rsidRPr="00E12FD0">
        <w:rPr>
          <w:rFonts w:asciiTheme="minorEastAsia" w:hAnsiTheme="minorEastAsia"/>
          <w:sz w:val="28"/>
          <w:szCs w:val="28"/>
        </w:rPr>
        <w:t>不</w:t>
      </w:r>
      <w:r w:rsidRPr="00E12FD0">
        <w:rPr>
          <w:rFonts w:asciiTheme="minorEastAsia" w:hAnsiTheme="minorEastAsia" w:hint="eastAsia"/>
          <w:sz w:val="28"/>
          <w:szCs w:val="28"/>
        </w:rPr>
        <w:t>一定</w:t>
      </w:r>
      <w:r w:rsidRPr="00E12FD0">
        <w:rPr>
          <w:rFonts w:asciiTheme="minorEastAsia" w:hAnsiTheme="minorEastAsia"/>
          <w:sz w:val="28"/>
          <w:szCs w:val="28"/>
        </w:rPr>
        <w:t>每次都要先</w:t>
      </w:r>
      <w:r w:rsidRPr="00E12FD0">
        <w:rPr>
          <w:rFonts w:asciiTheme="minorEastAsia" w:hAnsiTheme="minorEastAsia" w:hint="eastAsia"/>
          <w:sz w:val="28"/>
          <w:szCs w:val="28"/>
        </w:rPr>
        <w:t>获取</w:t>
      </w:r>
      <w:r w:rsidR="00A9406A">
        <w:rPr>
          <w:rFonts w:asciiTheme="minorEastAsia" w:hAnsiTheme="minorEastAsia"/>
          <w:sz w:val="28"/>
          <w:szCs w:val="28"/>
        </w:rPr>
        <w:t>后</w:t>
      </w:r>
      <w:r w:rsidRPr="00E12FD0">
        <w:rPr>
          <w:rFonts w:asciiTheme="minorEastAsia" w:hAnsiTheme="minorEastAsia"/>
          <w:sz w:val="28"/>
          <w:szCs w:val="28"/>
        </w:rPr>
        <w:t>更改。</w:t>
      </w:r>
    </w:p>
    <w:p w:rsidR="00E12FD0" w:rsidRDefault="00E12FD0">
      <w:pPr>
        <w:widowControl/>
        <w:jc w:val="left"/>
        <w:rPr>
          <w:sz w:val="28"/>
          <w:szCs w:val="28"/>
        </w:rPr>
      </w:pPr>
      <w:r>
        <w:rPr>
          <w:sz w:val="28"/>
          <w:szCs w:val="28"/>
        </w:rPr>
        <w:br w:type="page"/>
      </w:r>
    </w:p>
    <w:p w:rsidR="00E12FD0" w:rsidRPr="008846B6" w:rsidRDefault="00E12FD0" w:rsidP="008846B6">
      <w:pPr>
        <w:rPr>
          <w:b/>
          <w:sz w:val="28"/>
          <w:szCs w:val="28"/>
        </w:rPr>
      </w:pPr>
      <w:r w:rsidRPr="008846B6">
        <w:rPr>
          <w:rFonts w:hint="eastAsia"/>
          <w:b/>
          <w:sz w:val="28"/>
          <w:szCs w:val="28"/>
        </w:rPr>
        <w:lastRenderedPageBreak/>
        <w:t>带有</w:t>
      </w:r>
      <w:r w:rsidR="00A9406A" w:rsidRPr="008846B6">
        <w:rPr>
          <w:rFonts w:hint="eastAsia"/>
          <w:b/>
          <w:sz w:val="28"/>
          <w:szCs w:val="28"/>
        </w:rPr>
        <w:t>修改</w:t>
      </w:r>
      <w:r w:rsidRPr="008846B6">
        <w:rPr>
          <w:rFonts w:hint="eastAsia"/>
          <w:b/>
          <w:sz w:val="28"/>
          <w:szCs w:val="28"/>
        </w:rPr>
        <w:t>参数</w:t>
      </w:r>
      <w:r w:rsidRPr="008846B6">
        <w:rPr>
          <w:b/>
          <w:sz w:val="28"/>
          <w:szCs w:val="28"/>
        </w:rPr>
        <w:t>命令的下行数据包报文</w:t>
      </w:r>
      <w:r w:rsidRPr="008846B6">
        <w:rPr>
          <w:rFonts w:hint="eastAsia"/>
          <w:b/>
          <w:sz w:val="28"/>
          <w:szCs w:val="28"/>
        </w:rPr>
        <w:t>示例</w:t>
      </w:r>
    </w:p>
    <w:p w:rsidR="00E12FD0" w:rsidRDefault="00E12FD0" w:rsidP="00E12FD0">
      <w:r>
        <w:rPr>
          <w:noProof/>
        </w:rPr>
        <mc:AlternateContent>
          <mc:Choice Requires="wps">
            <w:drawing>
              <wp:inline distT="0" distB="0" distL="0" distR="0" wp14:anchorId="524F89B4" wp14:editId="5062978E">
                <wp:extent cx="5010150" cy="4882551"/>
                <wp:effectExtent l="0" t="0" r="19050" b="1333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882551"/>
                        </a:xfrm>
                        <a:prstGeom prst="rect">
                          <a:avLst/>
                        </a:prstGeom>
                        <a:solidFill>
                          <a:srgbClr val="FFFFFF"/>
                        </a:solidFill>
                        <a:ln w="9525">
                          <a:solidFill>
                            <a:srgbClr val="000000"/>
                          </a:solidFill>
                          <a:miter lim="800000"/>
                          <a:headEnd/>
                          <a:tailEnd/>
                        </a:ln>
                      </wps:spPr>
                      <wps:txbx>
                        <w:txbxContent>
                          <w:p w:rsidR="00D066E2" w:rsidRDefault="00D066E2" w:rsidP="00E12FD0">
                            <w:pPr>
                              <w:rPr>
                                <w:rStyle w:val="HTML"/>
                              </w:rPr>
                            </w:pPr>
                            <w:r>
                              <w:rPr>
                                <w:rStyle w:val="HTML"/>
                              </w:rPr>
                              <w:t>{</w:t>
                            </w:r>
                          </w:p>
                          <w:p w:rsidR="00D066E2" w:rsidRDefault="00D066E2" w:rsidP="00E12FD0">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E12FD0">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E12FD0">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121</w:t>
                            </w:r>
                            <w:r>
                              <w:rPr>
                                <w:rStyle w:val="HTML"/>
                              </w:rPr>
                              <w:t xml:space="preserve">",  </w:t>
                            </w:r>
                          </w:p>
                          <w:p w:rsidR="00D066E2" w:rsidRDefault="00D066E2" w:rsidP="00E12FD0">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Set_Dev_Para</w:t>
                            </w:r>
                          </w:p>
                          <w:p w:rsidR="00D066E2" w:rsidRDefault="00D066E2" w:rsidP="00E12FD0">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E12FD0">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E12FD0">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E12FD0">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E12FD0">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E12FD0">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E12FD0">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E12FD0">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E12FD0">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E12FD0">
                            <w:pPr>
                              <w:rPr>
                                <w:rStyle w:val="HTML"/>
                              </w:rPr>
                            </w:pPr>
                            <w:r>
                              <w:rPr>
                                <w:rStyle w:val="HTML"/>
                              </w:rPr>
                              <w:t>//</w:t>
                            </w:r>
                            <w:r>
                              <w:rPr>
                                <w:rStyle w:val="HTML"/>
                                <w:rFonts w:hint="eastAsia"/>
                              </w:rPr>
                              <w:t>时间</w:t>
                            </w:r>
                            <w:r>
                              <w:rPr>
                                <w:rStyle w:val="HTML"/>
                              </w:rPr>
                              <w:t>参数为发送时的时间</w:t>
                            </w:r>
                          </w:p>
                          <w:p w:rsidR="00D066E2" w:rsidRDefault="00D066E2" w:rsidP="00C2703E">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C2703E">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C2703E">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5A41D8" w:rsidRDefault="00D066E2" w:rsidP="00C2703E">
                            <w:pPr>
                              <w:rPr>
                                <w:rStyle w:val="HTML"/>
                              </w:rPr>
                            </w:pPr>
                            <w:r>
                              <w:rPr>
                                <w:rStyle w:val="HTML"/>
                                <w:rFonts w:hint="eastAsia"/>
                              </w:rPr>
                              <w:t>//数据项 各项</w:t>
                            </w:r>
                            <w:r>
                              <w:rPr>
                                <w:rStyle w:val="HTML"/>
                              </w:rPr>
                              <w:t>的value为将要配置给仪器的参数值</w:t>
                            </w:r>
                          </w:p>
                          <w:p w:rsidR="00D066E2" w:rsidRDefault="00D066E2" w:rsidP="00E12FD0">
                            <w:pPr>
                              <w:rPr>
                                <w:rStyle w:val="HTML"/>
                              </w:rPr>
                            </w:pPr>
                            <w:r>
                              <w:rPr>
                                <w:rStyle w:val="HTML"/>
                              </w:rPr>
                              <w:t>}</w:t>
                            </w:r>
                          </w:p>
                          <w:p w:rsidR="00D066E2" w:rsidRDefault="00D066E2" w:rsidP="00E12FD0">
                            <w:pPr>
                              <w:rPr>
                                <w:rStyle w:val="HTML"/>
                              </w:rPr>
                            </w:pPr>
                          </w:p>
                          <w:p w:rsidR="00D066E2" w:rsidRPr="002B2CA4" w:rsidRDefault="00D066E2" w:rsidP="00E12FD0">
                            <w:pPr>
                              <w:rPr>
                                <w:rStyle w:val="HTML"/>
                              </w:rPr>
                            </w:pPr>
                          </w:p>
                          <w:p w:rsidR="00D066E2" w:rsidRPr="002B2CA4" w:rsidRDefault="00D066E2" w:rsidP="00E12FD0"/>
                        </w:txbxContent>
                      </wps:txbx>
                      <wps:bodyPr rot="0" vert="horz" wrap="square" lIns="91440" tIns="45720" rIns="91440" bIns="45720" anchor="t" anchorCtr="0">
                        <a:noAutofit/>
                      </wps:bodyPr>
                    </wps:wsp>
                  </a:graphicData>
                </a:graphic>
              </wp:inline>
            </w:drawing>
          </mc:Choice>
          <mc:Fallback>
            <w:pict>
              <v:shape w14:anchorId="524F89B4" id="_x0000_s1041" type="#_x0000_t202" style="width:394.5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">
                <v:textbox>
                  <w:txbxContent>
                    <w:p w:rsidR="00D066E2" w:rsidRDefault="00D066E2" w:rsidP="00E12FD0">
                      <w:pPr>
                        <w:rPr>
                          <w:rStyle w:val="HTML"/>
                        </w:rPr>
                      </w:pPr>
                      <w:r>
                        <w:rPr>
                          <w:rStyle w:val="HTML"/>
                        </w:rPr>
                        <w:t>{</w:t>
                      </w:r>
                    </w:p>
                    <w:p w:rsidR="00D066E2" w:rsidRDefault="00D066E2" w:rsidP="00E12FD0">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E12FD0">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E12FD0">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121</w:t>
                      </w:r>
                      <w:r>
                        <w:rPr>
                          <w:rStyle w:val="HTML"/>
                        </w:rPr>
                        <w:t xml:space="preserve">",  </w:t>
                      </w:r>
                    </w:p>
                    <w:p w:rsidR="00D066E2" w:rsidRDefault="00D066E2" w:rsidP="00E12FD0">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Set_Dev_Para</w:t>
                      </w:r>
                    </w:p>
                    <w:p w:rsidR="00D066E2" w:rsidRDefault="00D066E2" w:rsidP="00E12FD0">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Pr="00D25D10" w:rsidRDefault="00D066E2" w:rsidP="00E12FD0">
                      <w:pPr>
                        <w:rPr>
                          <w:rStyle w:val="HTML"/>
                          <w:rFonts w:asciiTheme="minorEastAsia" w:eastAsiaTheme="minorEastAsia" w:hAnsiTheme="minorEastAsia" w:cstheme="minorBidi"/>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E12FD0">
                      <w:pPr>
                        <w:rPr>
                          <w:rStyle w:val="HTML"/>
                        </w:rPr>
                      </w:pPr>
                      <w:r>
                        <w:rPr>
                          <w:rStyle w:val="HTML"/>
                        </w:rPr>
                        <w:t>"</w:t>
                      </w:r>
                      <w:r>
                        <w:rPr>
                          <w:rFonts w:asciiTheme="minorEastAsia" w:hAnsiTheme="minorEastAsia" w:hint="eastAsia"/>
                          <w:sz w:val="24"/>
                          <w:szCs w:val="24"/>
                        </w:rPr>
                        <w:t>T</w:t>
                      </w:r>
                      <w:r>
                        <w:rPr>
                          <w:rFonts w:asciiTheme="minorEastAsia" w:hAnsiTheme="minorEastAsia"/>
                          <w:sz w:val="24"/>
                          <w:szCs w:val="24"/>
                        </w:rPr>
                        <w:t>im_Zone</w:t>
                      </w:r>
                      <w:r>
                        <w:rPr>
                          <w:rStyle w:val="HTML"/>
                        </w:rPr>
                        <w:t>":"UTC+8",</w:t>
                      </w:r>
                    </w:p>
                    <w:p w:rsidR="00D066E2" w:rsidRDefault="00D066E2" w:rsidP="00E12FD0">
                      <w:pPr>
                        <w:rPr>
                          <w:rStyle w:val="HTML"/>
                        </w:rPr>
                      </w:pPr>
                      <w:r>
                        <w:rPr>
                          <w:rStyle w:val="HTML"/>
                        </w:rPr>
                        <w:t>"</w:t>
                      </w:r>
                      <w:r>
                        <w:rPr>
                          <w:rFonts w:asciiTheme="minorEastAsia" w:hAnsiTheme="minorEastAsia" w:hint="eastAsia"/>
                          <w:sz w:val="24"/>
                          <w:szCs w:val="24"/>
                        </w:rPr>
                        <w:t>Y</w:t>
                      </w:r>
                      <w:r>
                        <w:rPr>
                          <w:rFonts w:asciiTheme="minorEastAsia" w:hAnsiTheme="minorEastAsia"/>
                          <w:sz w:val="24"/>
                          <w:szCs w:val="24"/>
                        </w:rPr>
                        <w:t>ear</w:t>
                      </w:r>
                      <w:r>
                        <w:rPr>
                          <w:rStyle w:val="HTML"/>
                        </w:rPr>
                        <w:t>":"2014",</w:t>
                      </w:r>
                    </w:p>
                    <w:p w:rsidR="00D066E2" w:rsidRDefault="00D066E2" w:rsidP="00E12FD0">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on</w:t>
                      </w:r>
                      <w:r>
                        <w:rPr>
                          <w:rStyle w:val="HTML"/>
                        </w:rPr>
                        <w:t>":"11",</w:t>
                      </w:r>
                    </w:p>
                    <w:p w:rsidR="00D066E2" w:rsidRDefault="00D066E2" w:rsidP="00E12FD0">
                      <w:pPr>
                        <w:rPr>
                          <w:rStyle w:val="HTML"/>
                        </w:rPr>
                      </w:pPr>
                      <w:r>
                        <w:rPr>
                          <w:rStyle w:val="HTML"/>
                        </w:rPr>
                        <w:t>"</w:t>
                      </w:r>
                      <w:r>
                        <w:rPr>
                          <w:rFonts w:asciiTheme="minorEastAsia" w:hAnsiTheme="minorEastAsia" w:hint="eastAsia"/>
                          <w:sz w:val="24"/>
                          <w:szCs w:val="24"/>
                        </w:rPr>
                        <w:t>D</w:t>
                      </w:r>
                      <w:r>
                        <w:rPr>
                          <w:rFonts w:asciiTheme="minorEastAsia" w:hAnsiTheme="minorEastAsia"/>
                          <w:sz w:val="24"/>
                          <w:szCs w:val="24"/>
                        </w:rPr>
                        <w:t>ay</w:t>
                      </w:r>
                      <w:r>
                        <w:rPr>
                          <w:rStyle w:val="HTML"/>
                        </w:rPr>
                        <w:t>":"24",</w:t>
                      </w:r>
                    </w:p>
                    <w:p w:rsidR="00D066E2" w:rsidRDefault="00D066E2" w:rsidP="00E12FD0">
                      <w:pPr>
                        <w:rPr>
                          <w:rStyle w:val="HTML"/>
                        </w:rPr>
                      </w:pPr>
                      <w:r>
                        <w:rPr>
                          <w:rStyle w:val="HTML"/>
                        </w:rPr>
                        <w:t>"</w:t>
                      </w:r>
                      <w:r>
                        <w:rPr>
                          <w:rFonts w:asciiTheme="minorEastAsia" w:hAnsiTheme="minorEastAsia" w:hint="eastAsia"/>
                          <w:sz w:val="24"/>
                          <w:szCs w:val="24"/>
                        </w:rPr>
                        <w:t>H</w:t>
                      </w:r>
                      <w:r>
                        <w:rPr>
                          <w:rFonts w:asciiTheme="minorEastAsia" w:hAnsiTheme="minorEastAsia"/>
                          <w:sz w:val="24"/>
                          <w:szCs w:val="24"/>
                        </w:rPr>
                        <w:t>our</w:t>
                      </w:r>
                      <w:r>
                        <w:rPr>
                          <w:rStyle w:val="HTML"/>
                        </w:rPr>
                        <w:t>":"14",</w:t>
                      </w:r>
                    </w:p>
                    <w:p w:rsidR="00D066E2" w:rsidRDefault="00D066E2" w:rsidP="00E12FD0">
                      <w:pPr>
                        <w:rPr>
                          <w:rStyle w:val="HTML"/>
                        </w:rPr>
                      </w:pPr>
                      <w:r>
                        <w:rPr>
                          <w:rStyle w:val="HTML"/>
                        </w:rPr>
                        <w:t>"</w:t>
                      </w:r>
                      <w:r>
                        <w:rPr>
                          <w:rFonts w:asciiTheme="minorEastAsia" w:hAnsiTheme="minorEastAsia" w:hint="eastAsia"/>
                          <w:sz w:val="24"/>
                          <w:szCs w:val="24"/>
                        </w:rPr>
                        <w:t>M</w:t>
                      </w:r>
                      <w:r>
                        <w:rPr>
                          <w:rFonts w:asciiTheme="minorEastAsia" w:hAnsiTheme="minorEastAsia"/>
                          <w:sz w:val="24"/>
                          <w:szCs w:val="24"/>
                        </w:rPr>
                        <w:t>in</w:t>
                      </w:r>
                      <w:r>
                        <w:rPr>
                          <w:rStyle w:val="HTML"/>
                        </w:rPr>
                        <w:t>":"23",</w:t>
                      </w:r>
                    </w:p>
                    <w:p w:rsidR="00D066E2" w:rsidRDefault="00D066E2" w:rsidP="00E12FD0">
                      <w:pPr>
                        <w:rPr>
                          <w:rStyle w:val="HTML"/>
                        </w:rPr>
                      </w:pPr>
                      <w:r>
                        <w:rPr>
                          <w:rStyle w:val="HTML"/>
                        </w:rPr>
                        <w:t>"</w:t>
                      </w:r>
                      <w:r>
                        <w:rPr>
                          <w:rFonts w:asciiTheme="minorEastAsia" w:hAnsiTheme="minorEastAsia" w:hint="eastAsia"/>
                          <w:sz w:val="24"/>
                          <w:szCs w:val="24"/>
                        </w:rPr>
                        <w:t>S</w:t>
                      </w:r>
                      <w:r>
                        <w:rPr>
                          <w:rFonts w:asciiTheme="minorEastAsia" w:hAnsiTheme="minorEastAsia"/>
                          <w:sz w:val="24"/>
                          <w:szCs w:val="24"/>
                        </w:rPr>
                        <w:t>ec</w:t>
                      </w:r>
                      <w:r>
                        <w:rPr>
                          <w:rStyle w:val="HTML"/>
                        </w:rPr>
                        <w:t>":"50",</w:t>
                      </w:r>
                    </w:p>
                    <w:p w:rsidR="00D066E2" w:rsidRDefault="00D066E2" w:rsidP="00E12FD0">
                      <w:pPr>
                        <w:rPr>
                          <w:rStyle w:val="HTML"/>
                        </w:rPr>
                      </w:pPr>
                      <w:r>
                        <w:rPr>
                          <w:rStyle w:val="HTML"/>
                        </w:rPr>
                        <w:t>//</w:t>
                      </w:r>
                      <w:r>
                        <w:rPr>
                          <w:rStyle w:val="HTML"/>
                          <w:rFonts w:hint="eastAsia"/>
                        </w:rPr>
                        <w:t>时间</w:t>
                      </w:r>
                      <w:r>
                        <w:rPr>
                          <w:rStyle w:val="HTML"/>
                        </w:rPr>
                        <w:t>参数为发送时的时间</w:t>
                      </w:r>
                    </w:p>
                    <w:p w:rsidR="00D066E2" w:rsidRDefault="00D066E2" w:rsidP="00C2703E">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C2703E">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C2703E">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C2703E">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5A41D8" w:rsidRDefault="00D066E2" w:rsidP="00C2703E">
                      <w:pPr>
                        <w:rPr>
                          <w:rStyle w:val="HTML"/>
                        </w:rPr>
                      </w:pPr>
                      <w:r>
                        <w:rPr>
                          <w:rStyle w:val="HTML"/>
                          <w:rFonts w:hint="eastAsia"/>
                        </w:rPr>
                        <w:t>//数据项 各项</w:t>
                      </w:r>
                      <w:r>
                        <w:rPr>
                          <w:rStyle w:val="HTML"/>
                        </w:rPr>
                        <w:t>的value为将要配置给仪器的参数值</w:t>
                      </w:r>
                    </w:p>
                    <w:p w:rsidR="00D066E2" w:rsidRDefault="00D066E2" w:rsidP="00E12FD0">
                      <w:pPr>
                        <w:rPr>
                          <w:rStyle w:val="HTML"/>
                        </w:rPr>
                      </w:pPr>
                      <w:r>
                        <w:rPr>
                          <w:rStyle w:val="HTML"/>
                        </w:rPr>
                        <w:t>}</w:t>
                      </w:r>
                    </w:p>
                    <w:p w:rsidR="00D066E2" w:rsidRDefault="00D066E2" w:rsidP="00E12FD0">
                      <w:pPr>
                        <w:rPr>
                          <w:rStyle w:val="HTML"/>
                        </w:rPr>
                      </w:pPr>
                    </w:p>
                    <w:p w:rsidR="00D066E2" w:rsidRPr="002B2CA4" w:rsidRDefault="00D066E2" w:rsidP="00E12FD0">
                      <w:pPr>
                        <w:rPr>
                          <w:rStyle w:val="HTML"/>
                        </w:rPr>
                      </w:pPr>
                    </w:p>
                    <w:p w:rsidR="00D066E2" w:rsidRPr="002B2CA4" w:rsidRDefault="00D066E2" w:rsidP="00E12FD0"/>
                  </w:txbxContent>
                </v:textbox>
                <w10:anchorlock/>
              </v:shape>
            </w:pict>
          </mc:Fallback>
        </mc:AlternateContent>
      </w:r>
    </w:p>
    <w:p w:rsidR="00FC62C1" w:rsidRDefault="00FC62C1">
      <w:pPr>
        <w:widowControl/>
        <w:jc w:val="left"/>
        <w:rPr>
          <w:b/>
          <w:sz w:val="28"/>
          <w:szCs w:val="28"/>
        </w:rPr>
      </w:pPr>
      <w:r>
        <w:rPr>
          <w:b/>
          <w:sz w:val="28"/>
          <w:szCs w:val="28"/>
        </w:rPr>
        <w:br w:type="page"/>
      </w:r>
    </w:p>
    <w:p w:rsidR="00FC62C1" w:rsidRPr="007B3867" w:rsidRDefault="00FC62C1" w:rsidP="007B3867">
      <w:pPr>
        <w:rPr>
          <w:b/>
          <w:sz w:val="28"/>
          <w:szCs w:val="28"/>
        </w:rPr>
      </w:pPr>
      <w:r w:rsidRPr="007B3867">
        <w:rPr>
          <w:rFonts w:hint="eastAsia"/>
          <w:b/>
          <w:sz w:val="28"/>
          <w:szCs w:val="28"/>
        </w:rPr>
        <w:lastRenderedPageBreak/>
        <w:t>带有参数</w:t>
      </w:r>
      <w:r w:rsidR="00A9406A" w:rsidRPr="007B3867">
        <w:rPr>
          <w:rFonts w:hint="eastAsia"/>
          <w:b/>
          <w:sz w:val="28"/>
          <w:szCs w:val="28"/>
        </w:rPr>
        <w:t>修改</w:t>
      </w:r>
      <w:r w:rsidRPr="007B3867">
        <w:rPr>
          <w:b/>
          <w:sz w:val="28"/>
          <w:szCs w:val="28"/>
        </w:rPr>
        <w:t>成功状态</w:t>
      </w:r>
      <w:r w:rsidRPr="007B3867">
        <w:rPr>
          <w:rFonts w:hint="eastAsia"/>
          <w:b/>
          <w:sz w:val="28"/>
          <w:szCs w:val="28"/>
        </w:rPr>
        <w:t>码</w:t>
      </w:r>
      <w:r w:rsidRPr="007B3867">
        <w:rPr>
          <w:b/>
          <w:sz w:val="28"/>
          <w:szCs w:val="28"/>
        </w:rPr>
        <w:t>的</w:t>
      </w:r>
      <w:r w:rsidRPr="007B3867">
        <w:rPr>
          <w:rFonts w:hint="eastAsia"/>
          <w:b/>
          <w:sz w:val="28"/>
          <w:szCs w:val="28"/>
        </w:rPr>
        <w:t>上行</w:t>
      </w:r>
      <w:r w:rsidRPr="007B3867">
        <w:rPr>
          <w:b/>
          <w:sz w:val="28"/>
          <w:szCs w:val="28"/>
        </w:rPr>
        <w:t>数据包的报文示例</w:t>
      </w:r>
    </w:p>
    <w:p w:rsidR="00FC62C1" w:rsidRDefault="00FC62C1" w:rsidP="00FC62C1">
      <w:r>
        <w:rPr>
          <w:noProof/>
        </w:rPr>
        <mc:AlternateContent>
          <mc:Choice Requires="wps">
            <w:drawing>
              <wp:inline distT="0" distB="0" distL="0" distR="0" wp14:anchorId="6FC564B4" wp14:editId="02B54129">
                <wp:extent cx="5072332" cy="4692770"/>
                <wp:effectExtent l="0" t="0" r="14605" b="127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32" cy="4692770"/>
                        </a:xfrm>
                        <a:prstGeom prst="rect">
                          <a:avLst/>
                        </a:prstGeom>
                        <a:solidFill>
                          <a:srgbClr val="FFFFFF"/>
                        </a:solidFill>
                        <a:ln w="9525">
                          <a:solidFill>
                            <a:srgbClr val="000000"/>
                          </a:solidFill>
                          <a:miter lim="800000"/>
                          <a:headEnd/>
                          <a:tailEnd/>
                        </a:ln>
                      </wps:spPr>
                      <wps:txbx>
                        <w:txbxContent>
                          <w:p w:rsidR="00D066E2" w:rsidRPr="00134E86" w:rsidRDefault="00D066E2" w:rsidP="00FC62C1">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21</w:t>
                            </w:r>
                            <w:r w:rsidRPr="00134E86">
                              <w:rPr>
                                <w:rStyle w:val="HTML"/>
                                <w:sz w:val="21"/>
                                <w:szCs w:val="21"/>
                              </w:rPr>
                              <w:t xml:space="preserve">",  </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sz w:val="24"/>
                                <w:szCs w:val="24"/>
                              </w:rPr>
                              <w:t>Set_Dev_Para</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w:t>
                            </w:r>
                            <w:r>
                              <w:rPr>
                                <w:rFonts w:asciiTheme="minorEastAsia" w:hAnsiTheme="minorEastAsia" w:hint="eastAsia"/>
                                <w:szCs w:val="21"/>
                              </w:rPr>
                              <w:t>修改参数</w:t>
                            </w:r>
                            <w:r w:rsidRPr="00134E86">
                              <w:rPr>
                                <w:rFonts w:asciiTheme="minorEastAsia" w:hAnsiTheme="minorEastAsia"/>
                                <w:szCs w:val="21"/>
                              </w:rPr>
                              <w:t>命令</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21</w:t>
                            </w:r>
                            <w:r w:rsidRPr="00134E86">
                              <w:rPr>
                                <w:rStyle w:val="HTML"/>
                                <w:sz w:val="21"/>
                                <w:szCs w:val="21"/>
                              </w:rPr>
                              <w:t>",</w:t>
                            </w:r>
                          </w:p>
                          <w:p w:rsidR="00D066E2" w:rsidRPr="00134E86" w:rsidRDefault="00D066E2" w:rsidP="00FC62C1">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Set_Done</w:t>
                            </w:r>
                            <w:r w:rsidRPr="00134E86">
                              <w:rPr>
                                <w:rFonts w:asciiTheme="minorEastAsia" w:hAnsiTheme="minorEastAsia"/>
                                <w:szCs w:val="21"/>
                              </w:rPr>
                              <w:t xml:space="preserve"> </w:t>
                            </w:r>
                            <w:r w:rsidRPr="00134E86">
                              <w:rPr>
                                <w:rFonts w:asciiTheme="minorEastAsia" w:hAnsiTheme="minorEastAsia" w:hint="eastAsia"/>
                                <w:szCs w:val="21"/>
                              </w:rPr>
                              <w:t>表示</w:t>
                            </w:r>
                            <w:r>
                              <w:rPr>
                                <w:rFonts w:asciiTheme="minorEastAsia" w:hAnsiTheme="minorEastAsia" w:hint="eastAsia"/>
                                <w:szCs w:val="21"/>
                              </w:rPr>
                              <w:t>修改</w:t>
                            </w:r>
                            <w:r>
                              <w:rPr>
                                <w:rFonts w:asciiTheme="minorEastAsia" w:hAnsiTheme="minorEastAsia"/>
                                <w:szCs w:val="21"/>
                              </w:rPr>
                              <w:t>仪器参数</w:t>
                            </w:r>
                            <w:r>
                              <w:rPr>
                                <w:rFonts w:asciiTheme="minorEastAsia" w:hAnsiTheme="minorEastAsia" w:hint="eastAsia"/>
                                <w:szCs w:val="21"/>
                              </w:rPr>
                              <w:t>成功</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FC62C1">
                            <w:pPr>
                              <w:rPr>
                                <w:rStyle w:val="HTML"/>
                              </w:rPr>
                            </w:pPr>
                            <w:r>
                              <w:rPr>
                                <w:rStyle w:val="HTML"/>
                              </w:rPr>
                              <w:t>//</w:t>
                            </w:r>
                            <w:r>
                              <w:rPr>
                                <w:rStyle w:val="HTML"/>
                                <w:rFonts w:hint="eastAsia"/>
                              </w:rPr>
                              <w:t>时间</w:t>
                            </w:r>
                            <w:r>
                              <w:rPr>
                                <w:rStyle w:val="HTML"/>
                              </w:rPr>
                              <w:t>参数为发送时的实时时间</w:t>
                            </w:r>
                          </w:p>
                          <w:p w:rsidR="00D066E2" w:rsidRDefault="00D066E2" w:rsidP="00FC62C1">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FC62C1">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FC62C1">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C2703E" w:rsidRDefault="00D066E2" w:rsidP="00FC62C1">
                            <w:pPr>
                              <w:rPr>
                                <w:rStyle w:val="HTML"/>
                              </w:rPr>
                            </w:pPr>
                            <w:r w:rsidRPr="00C2703E">
                              <w:rPr>
                                <w:rStyle w:val="HTML"/>
                                <w:rFonts w:hint="eastAsia"/>
                              </w:rPr>
                              <w:t>//数据项 数据</w:t>
                            </w:r>
                            <w:r w:rsidRPr="00C2703E">
                              <w:rPr>
                                <w:rStyle w:val="HTML"/>
                              </w:rPr>
                              <w:t>项中各项value为</w:t>
                            </w:r>
                            <w:r w:rsidRPr="00C2703E">
                              <w:rPr>
                                <w:rStyle w:val="HTML"/>
                                <w:rFonts w:hint="eastAsia"/>
                              </w:rPr>
                              <w:t>发送</w:t>
                            </w:r>
                            <w:r w:rsidRPr="00C2703E">
                              <w:rPr>
                                <w:rStyle w:val="HTML"/>
                              </w:rPr>
                              <w:t>数据时的实时数据</w:t>
                            </w:r>
                            <w:r w:rsidRPr="00C2703E">
                              <w:rPr>
                                <w:rStyle w:val="HTML"/>
                                <w:rFonts w:hint="eastAsia"/>
                              </w:rPr>
                              <w:t xml:space="preserve"> </w:t>
                            </w:r>
                          </w:p>
                          <w:p w:rsidR="00D066E2" w:rsidRPr="00134E86" w:rsidRDefault="00D066E2" w:rsidP="00FC62C1">
                            <w:pPr>
                              <w:rPr>
                                <w:rStyle w:val="HTML"/>
                                <w:sz w:val="21"/>
                                <w:szCs w:val="21"/>
                              </w:rPr>
                            </w:pPr>
                            <w:r w:rsidRPr="00134E86">
                              <w:rPr>
                                <w:rStyle w:val="HTML"/>
                                <w:sz w:val="21"/>
                                <w:szCs w:val="21"/>
                              </w:rPr>
                              <w:t>}</w:t>
                            </w:r>
                          </w:p>
                          <w:p w:rsidR="00D066E2" w:rsidRDefault="00D066E2" w:rsidP="00FC62C1">
                            <w:pPr>
                              <w:rPr>
                                <w:rStyle w:val="HTML"/>
                              </w:rPr>
                            </w:pPr>
                          </w:p>
                          <w:p w:rsidR="00D066E2" w:rsidRPr="002B2CA4" w:rsidRDefault="00D066E2" w:rsidP="00FC62C1">
                            <w:pPr>
                              <w:rPr>
                                <w:rStyle w:val="HTML"/>
                              </w:rPr>
                            </w:pPr>
                          </w:p>
                          <w:p w:rsidR="00D066E2" w:rsidRPr="002B2CA4" w:rsidRDefault="00D066E2" w:rsidP="00FC62C1"/>
                        </w:txbxContent>
                      </wps:txbx>
                      <wps:bodyPr rot="0" vert="horz" wrap="square" lIns="91440" tIns="45720" rIns="91440" bIns="45720" anchor="t" anchorCtr="0">
                        <a:noAutofit/>
                      </wps:bodyPr>
                    </wps:wsp>
                  </a:graphicData>
                </a:graphic>
              </wp:inline>
            </w:drawing>
          </mc:Choice>
          <mc:Fallback>
            <w:pict>
              <v:shape w14:anchorId="6FC564B4" id="_x0000_s1042" type="#_x0000_t202" style="width:399.4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">
                <v:textbox>
                  <w:txbxContent>
                    <w:p w:rsidR="00D066E2" w:rsidRPr="00134E86" w:rsidRDefault="00D066E2" w:rsidP="00FC62C1">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21</w:t>
                      </w:r>
                      <w:r w:rsidRPr="00134E86">
                        <w:rPr>
                          <w:rStyle w:val="HTML"/>
                          <w:sz w:val="21"/>
                          <w:szCs w:val="21"/>
                        </w:rPr>
                        <w:t xml:space="preserve">",  </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sz w:val="24"/>
                          <w:szCs w:val="24"/>
                        </w:rPr>
                        <w:t>Set_Dev_Para</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上一次收</w:t>
                      </w:r>
                      <w:r w:rsidRPr="00134E86">
                        <w:rPr>
                          <w:rFonts w:asciiTheme="minorEastAsia" w:hAnsiTheme="minorEastAsia" w:hint="eastAsia"/>
                          <w:szCs w:val="21"/>
                        </w:rPr>
                        <w:t>命令</w:t>
                      </w:r>
                      <w:r w:rsidRPr="00134E86">
                        <w:rPr>
                          <w:rFonts w:asciiTheme="minorEastAsia" w:hAnsiTheme="minorEastAsia"/>
                          <w:szCs w:val="21"/>
                        </w:rPr>
                        <w:t>为</w:t>
                      </w:r>
                      <w:r>
                        <w:rPr>
                          <w:rFonts w:asciiTheme="minorEastAsia" w:hAnsiTheme="minorEastAsia" w:hint="eastAsia"/>
                          <w:szCs w:val="21"/>
                        </w:rPr>
                        <w:t>修改参数</w:t>
                      </w:r>
                      <w:r w:rsidRPr="00134E86">
                        <w:rPr>
                          <w:rFonts w:asciiTheme="minorEastAsia" w:hAnsiTheme="minorEastAsia"/>
                          <w:szCs w:val="21"/>
                        </w:rPr>
                        <w:t>命令</w:t>
                      </w:r>
                    </w:p>
                    <w:p w:rsidR="00D066E2" w:rsidRPr="00134E86" w:rsidRDefault="00D066E2" w:rsidP="00FC62C1">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21</w:t>
                      </w:r>
                      <w:r w:rsidRPr="00134E86">
                        <w:rPr>
                          <w:rStyle w:val="HTML"/>
                          <w:sz w:val="21"/>
                          <w:szCs w:val="21"/>
                        </w:rPr>
                        <w:t>",</w:t>
                      </w:r>
                    </w:p>
                    <w:p w:rsidR="00D066E2" w:rsidRPr="00134E86" w:rsidRDefault="00D066E2" w:rsidP="00FC62C1">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Set_Done</w:t>
                      </w:r>
                      <w:r w:rsidRPr="00134E86">
                        <w:rPr>
                          <w:rFonts w:asciiTheme="minorEastAsia" w:hAnsiTheme="minorEastAsia"/>
                          <w:szCs w:val="21"/>
                        </w:rPr>
                        <w:t xml:space="preserve"> </w:t>
                      </w:r>
                      <w:r w:rsidRPr="00134E86">
                        <w:rPr>
                          <w:rFonts w:asciiTheme="minorEastAsia" w:hAnsiTheme="minorEastAsia" w:hint="eastAsia"/>
                          <w:szCs w:val="21"/>
                        </w:rPr>
                        <w:t>表示</w:t>
                      </w:r>
                      <w:r>
                        <w:rPr>
                          <w:rFonts w:asciiTheme="minorEastAsia" w:hAnsiTheme="minorEastAsia" w:hint="eastAsia"/>
                          <w:szCs w:val="21"/>
                        </w:rPr>
                        <w:t>修改</w:t>
                      </w:r>
                      <w:r>
                        <w:rPr>
                          <w:rFonts w:asciiTheme="minorEastAsia" w:hAnsiTheme="minorEastAsia"/>
                          <w:szCs w:val="21"/>
                        </w:rPr>
                        <w:t>仪器参数</w:t>
                      </w:r>
                      <w:r>
                        <w:rPr>
                          <w:rFonts w:asciiTheme="minorEastAsia" w:hAnsiTheme="minorEastAsia" w:hint="eastAsia"/>
                          <w:szCs w:val="21"/>
                        </w:rPr>
                        <w:t>成功</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FC62C1">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FC62C1">
                      <w:pPr>
                        <w:rPr>
                          <w:rStyle w:val="HTML"/>
                        </w:rPr>
                      </w:pPr>
                      <w:r>
                        <w:rPr>
                          <w:rStyle w:val="HTML"/>
                        </w:rPr>
                        <w:t>//</w:t>
                      </w:r>
                      <w:r>
                        <w:rPr>
                          <w:rStyle w:val="HTML"/>
                          <w:rFonts w:hint="eastAsia"/>
                        </w:rPr>
                        <w:t>时间</w:t>
                      </w:r>
                      <w:r>
                        <w:rPr>
                          <w:rStyle w:val="HTML"/>
                        </w:rPr>
                        <w:t>参数为发送时的实时时间</w:t>
                      </w:r>
                    </w:p>
                    <w:p w:rsidR="00D066E2" w:rsidRDefault="00D066E2" w:rsidP="00FC62C1">
                      <w:pPr>
                        <w:rPr>
                          <w:rStyle w:val="HTML"/>
                        </w:rPr>
                      </w:pPr>
                      <w:r>
                        <w:rPr>
                          <w:rStyle w:val="HTML"/>
                        </w:rPr>
                        <w:t>"</w:t>
                      </w:r>
                      <w:r w:rsidRPr="00A91509">
                        <w:rPr>
                          <w:rFonts w:hint="eastAsia"/>
                        </w:rPr>
                        <w:t xml:space="preserve"> </w:t>
                      </w:r>
                      <w:r>
                        <w:rPr>
                          <w:rFonts w:hint="eastAsia"/>
                        </w:rPr>
                        <w:t>HCHO_K1</w:t>
                      </w:r>
                      <w:r>
                        <w:rPr>
                          <w:rStyle w:val="HTML"/>
                        </w:rPr>
                        <w:t>":"47",</w:t>
                      </w:r>
                    </w:p>
                    <w:p w:rsidR="00D066E2" w:rsidRDefault="00D066E2" w:rsidP="00FC62C1">
                      <w:pPr>
                        <w:rPr>
                          <w:rStyle w:val="HTML"/>
                        </w:rPr>
                      </w:pPr>
                      <w:r>
                        <w:rPr>
                          <w:rStyle w:val="HTML"/>
                        </w:rPr>
                        <w:t>"</w:t>
                      </w:r>
                      <w:r w:rsidRPr="00A91509">
                        <w:rPr>
                          <w:rFonts w:hint="eastAsia"/>
                        </w:rPr>
                        <w:t xml:space="preserve"> </w:t>
                      </w:r>
                      <w:r>
                        <w:rPr>
                          <w:rFonts w:hint="eastAsia"/>
                        </w:rPr>
                        <w:t>HCHO_K</w:t>
                      </w:r>
                      <w:r>
                        <w:t>2</w:t>
                      </w:r>
                      <w:r>
                        <w:rPr>
                          <w:rStyle w:val="HTML"/>
                        </w:rPr>
                        <w:t>":"40",</w:t>
                      </w:r>
                    </w:p>
                    <w:p w:rsidR="00D066E2" w:rsidRDefault="00D066E2" w:rsidP="00FC62C1">
                      <w:pPr>
                        <w:rPr>
                          <w:rStyle w:val="HTML"/>
                        </w:rPr>
                      </w:pPr>
                      <w:r>
                        <w:rPr>
                          <w:rStyle w:val="HTML"/>
                        </w:rPr>
                        <w:t>"</w:t>
                      </w:r>
                      <w:r w:rsidRPr="00A91509">
                        <w:rPr>
                          <w:rFonts w:hint="eastAsia"/>
                        </w:rPr>
                        <w:t xml:space="preserve"> </w:t>
                      </w:r>
                      <w:r>
                        <w:rPr>
                          <w:rFonts w:hint="eastAsia"/>
                        </w:rPr>
                        <w:t>HCHO_</w:t>
                      </w:r>
                      <w:r>
                        <w:t>A</w:t>
                      </w:r>
                      <w:r>
                        <w:rPr>
                          <w:rStyle w:val="HTML"/>
                        </w:rPr>
                        <w:t>":"60"</w:t>
                      </w:r>
                      <w:r>
                        <w:rPr>
                          <w:rStyle w:val="HTML"/>
                          <w:rFonts w:hint="eastAsia"/>
                        </w:rPr>
                        <w:t>,</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rPr>
                          <w:rFonts w:hint="eastAsia"/>
                        </w:rPr>
                        <w:t xml:space="preserve"> </w:t>
                      </w:r>
                      <w:r>
                        <w:rPr>
                          <w:rFonts w:hint="eastAsia"/>
                        </w:rPr>
                        <w:t>K1</w:t>
                      </w:r>
                      <w:r>
                        <w:rPr>
                          <w:rStyle w:val="HTML"/>
                        </w:rPr>
                        <w:t>":"9"</w:t>
                      </w:r>
                      <w:r>
                        <w:rPr>
                          <w:rStyle w:val="HTML"/>
                          <w:rFonts w:hint="eastAsia"/>
                        </w:rPr>
                        <w:t>,</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_K</w:t>
                      </w:r>
                      <w:r>
                        <w:t>2</w:t>
                      </w:r>
                      <w:r>
                        <w:rPr>
                          <w:rStyle w:val="HTML"/>
                        </w:rPr>
                        <w:t>":"6",</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A</w:t>
                      </w:r>
                      <w:r>
                        <w:rPr>
                          <w:rStyle w:val="HTML"/>
                        </w:rPr>
                        <w:t>":"707",</w:t>
                      </w:r>
                    </w:p>
                    <w:p w:rsidR="00D066E2" w:rsidRDefault="00D066E2" w:rsidP="00FC62C1">
                      <w:pPr>
                        <w:rPr>
                          <w:rStyle w:val="HTML"/>
                        </w:rPr>
                      </w:pPr>
                      <w:r>
                        <w:rPr>
                          <w:rStyle w:val="HTML"/>
                        </w:rPr>
                        <w:t>"</w:t>
                      </w:r>
                      <w:r w:rsidRPr="00A91509">
                        <w:rPr>
                          <w:rFonts w:hint="eastAsia"/>
                        </w:rPr>
                        <w:t xml:space="preserve"> </w:t>
                      </w:r>
                      <w:r>
                        <w:rPr>
                          <w:rFonts w:hint="eastAsia"/>
                        </w:rPr>
                        <w:t>PM</w:t>
                      </w:r>
                      <w:r>
                        <w:t>25</w:t>
                      </w:r>
                      <w:r>
                        <w:rPr>
                          <w:rFonts w:hint="eastAsia"/>
                        </w:rPr>
                        <w:t>_</w:t>
                      </w:r>
                      <w:r w:rsidRPr="00A91509">
                        <w:t xml:space="preserve"> </w:t>
                      </w:r>
                      <w:r>
                        <w:t>Ref</w:t>
                      </w:r>
                      <w:r>
                        <w:rPr>
                          <w:rStyle w:val="HTML"/>
                        </w:rPr>
                        <w:t>":"150"</w:t>
                      </w:r>
                      <w:r>
                        <w:rPr>
                          <w:rStyle w:val="HTML"/>
                          <w:rFonts w:hint="eastAsia"/>
                        </w:rPr>
                        <w:t>,</w:t>
                      </w:r>
                    </w:p>
                    <w:p w:rsidR="00D066E2" w:rsidRPr="00C2703E" w:rsidRDefault="00D066E2" w:rsidP="00FC62C1">
                      <w:pPr>
                        <w:rPr>
                          <w:rStyle w:val="HTML"/>
                        </w:rPr>
                      </w:pPr>
                      <w:r w:rsidRPr="00C2703E">
                        <w:rPr>
                          <w:rStyle w:val="HTML"/>
                          <w:rFonts w:hint="eastAsia"/>
                        </w:rPr>
                        <w:t>//数据项 数据</w:t>
                      </w:r>
                      <w:r w:rsidRPr="00C2703E">
                        <w:rPr>
                          <w:rStyle w:val="HTML"/>
                        </w:rPr>
                        <w:t>项中各项value为</w:t>
                      </w:r>
                      <w:r w:rsidRPr="00C2703E">
                        <w:rPr>
                          <w:rStyle w:val="HTML"/>
                          <w:rFonts w:hint="eastAsia"/>
                        </w:rPr>
                        <w:t>发送</w:t>
                      </w:r>
                      <w:r w:rsidRPr="00C2703E">
                        <w:rPr>
                          <w:rStyle w:val="HTML"/>
                        </w:rPr>
                        <w:t>数据时的实时数据</w:t>
                      </w:r>
                      <w:r w:rsidRPr="00C2703E">
                        <w:rPr>
                          <w:rStyle w:val="HTML"/>
                          <w:rFonts w:hint="eastAsia"/>
                        </w:rPr>
                        <w:t xml:space="preserve"> </w:t>
                      </w:r>
                    </w:p>
                    <w:p w:rsidR="00D066E2" w:rsidRPr="00134E86" w:rsidRDefault="00D066E2" w:rsidP="00FC62C1">
                      <w:pPr>
                        <w:rPr>
                          <w:rStyle w:val="HTML"/>
                          <w:sz w:val="21"/>
                          <w:szCs w:val="21"/>
                        </w:rPr>
                      </w:pPr>
                      <w:r w:rsidRPr="00134E86">
                        <w:rPr>
                          <w:rStyle w:val="HTML"/>
                          <w:sz w:val="21"/>
                          <w:szCs w:val="21"/>
                        </w:rPr>
                        <w:t>}</w:t>
                      </w:r>
                    </w:p>
                    <w:p w:rsidR="00D066E2" w:rsidRDefault="00D066E2" w:rsidP="00FC62C1">
                      <w:pPr>
                        <w:rPr>
                          <w:rStyle w:val="HTML"/>
                        </w:rPr>
                      </w:pPr>
                    </w:p>
                    <w:p w:rsidR="00D066E2" w:rsidRPr="002B2CA4" w:rsidRDefault="00D066E2" w:rsidP="00FC62C1">
                      <w:pPr>
                        <w:rPr>
                          <w:rStyle w:val="HTML"/>
                        </w:rPr>
                      </w:pPr>
                    </w:p>
                    <w:p w:rsidR="00D066E2" w:rsidRPr="002B2CA4" w:rsidRDefault="00D066E2" w:rsidP="00FC62C1"/>
                  </w:txbxContent>
                </v:textbox>
                <w10:anchorlock/>
              </v:shape>
            </w:pict>
          </mc:Fallback>
        </mc:AlternateContent>
      </w:r>
    </w:p>
    <w:p w:rsidR="00E12FD0" w:rsidRDefault="007E3649" w:rsidP="00E12FD0">
      <w:pPr>
        <w:pStyle w:val="a7"/>
        <w:spacing w:line="400" w:lineRule="atLeast"/>
        <w:ind w:left="357" w:firstLine="560"/>
        <w:rPr>
          <w:rFonts w:asciiTheme="minorEastAsia" w:hAnsiTheme="minorEastAsia"/>
          <w:sz w:val="28"/>
          <w:szCs w:val="28"/>
        </w:rPr>
      </w:pPr>
      <w:r w:rsidRPr="00E12FD0">
        <w:rPr>
          <w:rFonts w:hint="eastAsia"/>
          <w:sz w:val="28"/>
          <w:szCs w:val="28"/>
        </w:rPr>
        <w:t>至此</w:t>
      </w:r>
      <w:r w:rsidRPr="00E12FD0">
        <w:rPr>
          <w:sz w:val="28"/>
          <w:szCs w:val="28"/>
        </w:rPr>
        <w:t>读取设备</w:t>
      </w:r>
      <w:r w:rsidRPr="00E12FD0">
        <w:rPr>
          <w:rFonts w:hint="eastAsia"/>
          <w:sz w:val="28"/>
          <w:szCs w:val="28"/>
        </w:rPr>
        <w:t>参数</w:t>
      </w:r>
      <w:r w:rsidRPr="00E12FD0">
        <w:rPr>
          <w:sz w:val="28"/>
          <w:szCs w:val="28"/>
        </w:rPr>
        <w:t>完毕，服务器</w:t>
      </w:r>
      <w:r w:rsidRPr="00E12FD0">
        <w:rPr>
          <w:rFonts w:hint="eastAsia"/>
          <w:sz w:val="28"/>
          <w:szCs w:val="28"/>
        </w:rPr>
        <w:t>可以</w:t>
      </w:r>
      <w:r w:rsidRPr="00E12FD0">
        <w:rPr>
          <w:sz w:val="28"/>
          <w:szCs w:val="28"/>
        </w:rPr>
        <w:t>发送</w:t>
      </w:r>
      <w:r w:rsidRPr="00E12FD0">
        <w:rPr>
          <w:rFonts w:hint="eastAsia"/>
          <w:sz w:val="28"/>
          <w:szCs w:val="28"/>
        </w:rPr>
        <w:t>带有</w:t>
      </w:r>
      <w:r w:rsidRPr="00E12FD0">
        <w:rPr>
          <w:rFonts w:asciiTheme="minorEastAsia" w:hAnsiTheme="minorEastAsia"/>
          <w:sz w:val="28"/>
          <w:szCs w:val="28"/>
        </w:rPr>
        <w:t>Dev_Dat_Get</w:t>
      </w:r>
      <w:r w:rsidRPr="00E12FD0">
        <w:rPr>
          <w:rFonts w:asciiTheme="minorEastAsia" w:hAnsiTheme="minorEastAsia" w:hint="eastAsia"/>
          <w:sz w:val="28"/>
          <w:szCs w:val="28"/>
        </w:rPr>
        <w:t>命令</w:t>
      </w:r>
      <w:r w:rsidRPr="00E12FD0">
        <w:rPr>
          <w:rFonts w:asciiTheme="minorEastAsia" w:hAnsiTheme="minorEastAsia"/>
          <w:sz w:val="28"/>
          <w:szCs w:val="28"/>
        </w:rPr>
        <w:t>码的数据包</w:t>
      </w:r>
      <w:r>
        <w:rPr>
          <w:rFonts w:asciiTheme="minorEastAsia" w:hAnsiTheme="minorEastAsia" w:hint="eastAsia"/>
          <w:sz w:val="28"/>
          <w:szCs w:val="28"/>
        </w:rPr>
        <w:t>（报文</w:t>
      </w:r>
      <w:r>
        <w:rPr>
          <w:rFonts w:asciiTheme="minorEastAsia" w:hAnsiTheme="minorEastAsia"/>
          <w:sz w:val="28"/>
          <w:szCs w:val="28"/>
        </w:rPr>
        <w:t>示例请参考</w:t>
      </w:r>
      <w:r>
        <w:rPr>
          <w:rFonts w:asciiTheme="minorEastAsia" w:hAnsiTheme="minorEastAsia" w:hint="eastAsia"/>
          <w:sz w:val="28"/>
          <w:szCs w:val="28"/>
        </w:rPr>
        <w:t>“</w:t>
      </w:r>
      <w:r w:rsidRPr="00134E86">
        <w:rPr>
          <w:b/>
          <w:sz w:val="28"/>
          <w:szCs w:val="28"/>
        </w:rPr>
        <w:t>确认</w:t>
      </w:r>
      <w:r w:rsidRPr="00134E86">
        <w:rPr>
          <w:rFonts w:hint="eastAsia"/>
          <w:b/>
          <w:sz w:val="28"/>
          <w:szCs w:val="28"/>
        </w:rPr>
        <w:t>校准</w:t>
      </w:r>
      <w:r w:rsidRPr="00134E86">
        <w:rPr>
          <w:b/>
          <w:sz w:val="28"/>
          <w:szCs w:val="28"/>
        </w:rPr>
        <w:t>完成</w:t>
      </w:r>
      <w:r>
        <w:rPr>
          <w:rFonts w:hint="eastAsia"/>
          <w:b/>
          <w:sz w:val="28"/>
          <w:szCs w:val="28"/>
        </w:rPr>
        <w:t>带有</w:t>
      </w:r>
      <w:r>
        <w:rPr>
          <w:b/>
          <w:sz w:val="28"/>
          <w:szCs w:val="28"/>
        </w:rPr>
        <w:t>获取数据命令</w:t>
      </w:r>
      <w:r w:rsidRPr="00134E86">
        <w:rPr>
          <w:b/>
          <w:sz w:val="28"/>
          <w:szCs w:val="28"/>
        </w:rPr>
        <w:t>的下行数据包报文示例</w:t>
      </w:r>
      <w:r>
        <w:rPr>
          <w:rFonts w:hint="eastAsia"/>
          <w:b/>
          <w:sz w:val="28"/>
          <w:szCs w:val="28"/>
        </w:rPr>
        <w:t>”</w:t>
      </w:r>
      <w:r>
        <w:rPr>
          <w:rFonts w:asciiTheme="minorEastAsia" w:hAnsiTheme="minorEastAsia"/>
          <w:sz w:val="28"/>
          <w:szCs w:val="28"/>
        </w:rPr>
        <w:t>）</w:t>
      </w:r>
      <w:r w:rsidRPr="00E12FD0">
        <w:rPr>
          <w:rFonts w:asciiTheme="minorEastAsia" w:hAnsiTheme="minorEastAsia"/>
          <w:sz w:val="28"/>
          <w:szCs w:val="28"/>
        </w:rPr>
        <w:t>使仪器回到上传模式</w:t>
      </w:r>
      <w:r>
        <w:rPr>
          <w:rFonts w:asciiTheme="minorEastAsia" w:hAnsiTheme="minorEastAsia" w:hint="eastAsia"/>
          <w:sz w:val="28"/>
          <w:szCs w:val="28"/>
        </w:rPr>
        <w:t>。</w:t>
      </w:r>
    </w:p>
    <w:p w:rsidR="001149F7" w:rsidRDefault="001149F7">
      <w:pPr>
        <w:widowControl/>
        <w:jc w:val="left"/>
        <w:rPr>
          <w:sz w:val="28"/>
          <w:szCs w:val="28"/>
        </w:rPr>
      </w:pPr>
      <w:r>
        <w:rPr>
          <w:sz w:val="28"/>
          <w:szCs w:val="28"/>
        </w:rPr>
        <w:br w:type="page"/>
      </w:r>
    </w:p>
    <w:p w:rsidR="00BB7BF2" w:rsidRDefault="00BB7BF2" w:rsidP="00487B43">
      <w:pPr>
        <w:pStyle w:val="a7"/>
        <w:numPr>
          <w:ilvl w:val="1"/>
          <w:numId w:val="17"/>
        </w:numPr>
        <w:ind w:firstLineChars="0"/>
        <w:rPr>
          <w:sz w:val="28"/>
          <w:szCs w:val="28"/>
        </w:rPr>
      </w:pPr>
      <w:r>
        <w:rPr>
          <w:rFonts w:hint="eastAsia"/>
          <w:sz w:val="28"/>
          <w:szCs w:val="28"/>
        </w:rPr>
        <w:lastRenderedPageBreak/>
        <w:t>仪器</w:t>
      </w:r>
      <w:r>
        <w:rPr>
          <w:sz w:val="28"/>
          <w:szCs w:val="28"/>
        </w:rPr>
        <w:t>固件更新</w:t>
      </w:r>
      <w:r>
        <w:rPr>
          <w:rFonts w:hint="eastAsia"/>
          <w:sz w:val="28"/>
          <w:szCs w:val="28"/>
        </w:rPr>
        <w:t>操作</w:t>
      </w:r>
      <w:r>
        <w:rPr>
          <w:sz w:val="28"/>
          <w:szCs w:val="28"/>
        </w:rPr>
        <w:t>的通信流程</w:t>
      </w:r>
    </w:p>
    <w:p w:rsidR="00375D87" w:rsidRDefault="001149F7" w:rsidP="00375D87">
      <w:pPr>
        <w:pStyle w:val="a7"/>
        <w:ind w:left="840" w:firstLineChars="0" w:firstLine="0"/>
      </w:pPr>
      <w:r>
        <w:object w:dxaOrig="6990" w:dyaOrig="10095">
          <v:shape id="_x0000_i1029" type="#_x0000_t75" style="width:349.5pt;height:504.75pt" o:ole="">
            <v:imagedata r:id="rId16" o:title=""/>
          </v:shape>
          <o:OLEObject Type="Embed" ProgID="Visio.Drawing.15" ShapeID="_x0000_i1029" DrawAspect="Content" ObjectID="_1496141022" r:id="rId17"/>
        </w:object>
      </w:r>
    </w:p>
    <w:p w:rsidR="001E72E5" w:rsidRDefault="001E72E5">
      <w:pPr>
        <w:widowControl/>
        <w:jc w:val="left"/>
      </w:pPr>
      <w:r>
        <w:br w:type="page"/>
      </w:r>
    </w:p>
    <w:p w:rsidR="001E72E5" w:rsidRPr="00F30746" w:rsidRDefault="001E72E5" w:rsidP="00F30746">
      <w:pPr>
        <w:rPr>
          <w:b/>
          <w:sz w:val="28"/>
          <w:szCs w:val="28"/>
        </w:rPr>
      </w:pPr>
      <w:bookmarkStart w:id="10" w:name="_GoBack"/>
      <w:bookmarkEnd w:id="10"/>
      <w:r w:rsidRPr="00F30746">
        <w:rPr>
          <w:rFonts w:hint="eastAsia"/>
          <w:b/>
          <w:sz w:val="28"/>
          <w:szCs w:val="28"/>
        </w:rPr>
        <w:lastRenderedPageBreak/>
        <w:t>固件</w:t>
      </w:r>
      <w:r w:rsidRPr="00F30746">
        <w:rPr>
          <w:b/>
          <w:sz w:val="28"/>
          <w:szCs w:val="28"/>
        </w:rPr>
        <w:t>更新</w:t>
      </w:r>
      <w:r w:rsidRPr="00F30746">
        <w:rPr>
          <w:rFonts w:hint="eastAsia"/>
          <w:b/>
          <w:sz w:val="28"/>
          <w:szCs w:val="28"/>
        </w:rPr>
        <w:t>下行</w:t>
      </w:r>
      <w:r w:rsidRPr="00F30746">
        <w:rPr>
          <w:b/>
          <w:sz w:val="28"/>
          <w:szCs w:val="28"/>
        </w:rPr>
        <w:t>数据包示例</w:t>
      </w:r>
    </w:p>
    <w:p w:rsidR="001E72E5" w:rsidRDefault="001E72E5" w:rsidP="001E72E5">
      <w:r>
        <w:rPr>
          <w:noProof/>
        </w:rPr>
        <mc:AlternateContent>
          <mc:Choice Requires="wps">
            <w:drawing>
              <wp:inline distT="0" distB="0" distL="0" distR="0" wp14:anchorId="1B9CCA34" wp14:editId="6905E4DC">
                <wp:extent cx="5019675" cy="2475781"/>
                <wp:effectExtent l="0" t="0" r="28575" b="2032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475781"/>
                        </a:xfrm>
                        <a:prstGeom prst="rect">
                          <a:avLst/>
                        </a:prstGeom>
                        <a:solidFill>
                          <a:srgbClr val="FFFFFF"/>
                        </a:solidFill>
                        <a:ln w="9525">
                          <a:solidFill>
                            <a:srgbClr val="000000"/>
                          </a:solidFill>
                          <a:miter lim="800000"/>
                          <a:headEnd/>
                          <a:tailEnd/>
                        </a:ln>
                      </wps:spPr>
                      <wps:txbx>
                        <w:txbxContent>
                          <w:p w:rsidR="00D066E2" w:rsidRDefault="00D066E2" w:rsidP="001E72E5">
                            <w:pPr>
                              <w:rPr>
                                <w:rStyle w:val="HTML"/>
                              </w:rPr>
                            </w:pPr>
                            <w:r>
                              <w:rPr>
                                <w:rStyle w:val="HTML"/>
                              </w:rPr>
                              <w:t>{</w:t>
                            </w:r>
                          </w:p>
                          <w:p w:rsidR="00D066E2" w:rsidRDefault="00D066E2" w:rsidP="001E72E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E72E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E72E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1E72E5">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1E72E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1E72E5">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1E72E5">
                            <w:pPr>
                              <w:rPr>
                                <w:rStyle w:val="HTML"/>
                              </w:rPr>
                            </w:pPr>
                            <w:r>
                              <w:rPr>
                                <w:rStyle w:val="HTML"/>
                              </w:rPr>
                              <w:t>"</w:t>
                            </w:r>
                            <w:r>
                              <w:rPr>
                                <w:rFonts w:asciiTheme="minorEastAsia" w:hAnsiTheme="minorEastAsia"/>
                                <w:sz w:val="24"/>
                                <w:szCs w:val="24"/>
                              </w:rPr>
                              <w:t>Dat_num</w:t>
                            </w:r>
                            <w:r>
                              <w:rPr>
                                <w:rStyle w:val="HTML"/>
                              </w:rPr>
                              <w:t>":"256",</w:t>
                            </w:r>
                          </w:p>
                          <w:p w:rsidR="00D066E2" w:rsidRDefault="00D066E2" w:rsidP="001E72E5">
                            <w:pPr>
                              <w:rPr>
                                <w:rStyle w:val="HTML"/>
                              </w:rPr>
                            </w:pPr>
                            <w:r>
                              <w:rPr>
                                <w:rStyle w:val="HTML"/>
                              </w:rPr>
                              <w:t>//</w:t>
                            </w:r>
                            <w:r>
                              <w:rPr>
                                <w:rStyle w:val="HTML"/>
                                <w:rFonts w:hint="eastAsia"/>
                              </w:rPr>
                              <w:t>表示</w:t>
                            </w:r>
                            <w:r>
                              <w:rPr>
                                <w:rStyle w:val="HTML"/>
                              </w:rPr>
                              <w:t>“Dat”</w:t>
                            </w:r>
                            <w:r>
                              <w:rPr>
                                <w:rStyle w:val="HTML"/>
                                <w:rFonts w:hint="eastAsia"/>
                              </w:rPr>
                              <w:t>的</w:t>
                            </w:r>
                            <w:r>
                              <w:rPr>
                                <w:rStyle w:val="HTML"/>
                              </w:rPr>
                              <w:t>value字符串长度为256byte</w:t>
                            </w:r>
                          </w:p>
                          <w:p w:rsidR="00D066E2" w:rsidRDefault="00D066E2" w:rsidP="001E72E5">
                            <w:pPr>
                              <w:rPr>
                                <w:rStyle w:val="HTML"/>
                              </w:rPr>
                            </w:pPr>
                            <w:r>
                              <w:rPr>
                                <w:rStyle w:val="HTML"/>
                              </w:rPr>
                              <w:t>"</w:t>
                            </w:r>
                            <w:r>
                              <w:rPr>
                                <w:rFonts w:asciiTheme="minorEastAsia" w:hAnsiTheme="minorEastAsia"/>
                                <w:sz w:val="24"/>
                                <w:szCs w:val="24"/>
                              </w:rPr>
                              <w:t>Dat</w:t>
                            </w:r>
                            <w:r>
                              <w:rPr>
                                <w:rStyle w:val="HTML"/>
                              </w:rPr>
                              <w:t>":"</w:t>
                            </w:r>
                            <w:r w:rsidRPr="006C4697">
                              <w:t xml:space="preserve"> </w:t>
                            </w:r>
                            <w:r w:rsidRPr="006C4697">
                              <w:rPr>
                                <w:rStyle w:val="HTML"/>
                              </w:rPr>
                              <w:t>:1000F0007D4860401942F3D080B210BD38B504008D</w:t>
                            </w:r>
                            <w:r>
                              <w:rPr>
                                <w:rStyle w:val="HTML"/>
                              </w:rPr>
                              <w:t>……</w:t>
                            </w:r>
                            <w:r w:rsidRPr="006C4697">
                              <w:rPr>
                                <w:rStyle w:val="HTML"/>
                              </w:rPr>
                              <w:t xml:space="preserve"> </w:t>
                            </w:r>
                            <w:r>
                              <w:rPr>
                                <w:rStyle w:val="HTML"/>
                              </w:rPr>
                              <w:t>",</w:t>
                            </w:r>
                          </w:p>
                          <w:p w:rsidR="00D066E2" w:rsidRPr="005A41D8" w:rsidRDefault="00D066E2" w:rsidP="001E72E5">
                            <w:pPr>
                              <w:rPr>
                                <w:rStyle w:val="HTML"/>
                              </w:rPr>
                            </w:pPr>
                            <w:r>
                              <w:rPr>
                                <w:rStyle w:val="HTML"/>
                                <w:rFonts w:hint="eastAsia"/>
                              </w:rPr>
                              <w:t>//数据项</w:t>
                            </w:r>
                          </w:p>
                          <w:p w:rsidR="00D066E2" w:rsidRDefault="00D066E2" w:rsidP="001E72E5">
                            <w:pPr>
                              <w:rPr>
                                <w:rStyle w:val="HTML"/>
                              </w:rPr>
                            </w:pPr>
                            <w:r>
                              <w:rPr>
                                <w:rStyle w:val="HTML"/>
                              </w:rPr>
                              <w:t>}</w:t>
                            </w:r>
                          </w:p>
                          <w:p w:rsidR="00D066E2" w:rsidRDefault="00D066E2" w:rsidP="001E72E5"/>
                        </w:txbxContent>
                      </wps:txbx>
                      <wps:bodyPr rot="0" vert="horz" wrap="square" lIns="91440" tIns="45720" rIns="91440" bIns="45720" anchor="t" anchorCtr="0">
                        <a:noAutofit/>
                      </wps:bodyPr>
                    </wps:wsp>
                  </a:graphicData>
                </a:graphic>
              </wp:inline>
            </w:drawing>
          </mc:Choice>
          <mc:Fallback>
            <w:pict>
              <v:shape w14:anchorId="1B9CCA34" id="文本框 19" o:spid="_x0000_s1043" type="#_x0000_t202" style="width:395.2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">
                <v:textbox>
                  <w:txbxContent>
                    <w:p w:rsidR="00D066E2" w:rsidRDefault="00D066E2" w:rsidP="001E72E5">
                      <w:pPr>
                        <w:rPr>
                          <w:rStyle w:val="HTML"/>
                        </w:rPr>
                      </w:pPr>
                      <w:r>
                        <w:rPr>
                          <w:rStyle w:val="HTML"/>
                        </w:rPr>
                        <w:t>{</w:t>
                      </w:r>
                    </w:p>
                    <w:p w:rsidR="00D066E2" w:rsidRDefault="00D066E2" w:rsidP="001E72E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E72E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E72E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1E72E5">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1E72E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w:t>
                      </w:r>
                      <w:r w:rsidRPr="004126A3">
                        <w:rPr>
                          <w:rFonts w:asciiTheme="minorEastAsia" w:hAnsiTheme="minorEastAsia"/>
                          <w:sz w:val="24"/>
                          <w:szCs w:val="24"/>
                        </w:rPr>
                        <w:t>10</w:t>
                      </w:r>
                      <w:r>
                        <w:rPr>
                          <w:rStyle w:val="HTML"/>
                        </w:rPr>
                        <w:t>",</w:t>
                      </w:r>
                    </w:p>
                    <w:p w:rsidR="00D066E2" w:rsidRDefault="00D066E2" w:rsidP="001E72E5">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sidRPr="004126A3">
                        <w:rPr>
                          <w:rFonts w:asciiTheme="minorEastAsia" w:hAnsiTheme="minorEastAsia"/>
                          <w:sz w:val="24"/>
                          <w:szCs w:val="24"/>
                        </w:rPr>
                        <w:t>Test</w:t>
                      </w:r>
                    </w:p>
                    <w:p w:rsidR="00D066E2" w:rsidRDefault="00D066E2" w:rsidP="001E72E5">
                      <w:pPr>
                        <w:rPr>
                          <w:rStyle w:val="HTML"/>
                        </w:rPr>
                      </w:pPr>
                      <w:r>
                        <w:rPr>
                          <w:rStyle w:val="HTML"/>
                        </w:rPr>
                        <w:t>"</w:t>
                      </w:r>
                      <w:r>
                        <w:rPr>
                          <w:rFonts w:asciiTheme="minorEastAsia" w:hAnsiTheme="minorEastAsia"/>
                          <w:sz w:val="24"/>
                          <w:szCs w:val="24"/>
                        </w:rPr>
                        <w:t>Dat_num</w:t>
                      </w:r>
                      <w:r>
                        <w:rPr>
                          <w:rStyle w:val="HTML"/>
                        </w:rPr>
                        <w:t>":"256",</w:t>
                      </w:r>
                    </w:p>
                    <w:p w:rsidR="00D066E2" w:rsidRDefault="00D066E2" w:rsidP="001E72E5">
                      <w:pPr>
                        <w:rPr>
                          <w:rStyle w:val="HTML"/>
                        </w:rPr>
                      </w:pPr>
                      <w:r>
                        <w:rPr>
                          <w:rStyle w:val="HTML"/>
                        </w:rPr>
                        <w:t>//</w:t>
                      </w:r>
                      <w:r>
                        <w:rPr>
                          <w:rStyle w:val="HTML"/>
                          <w:rFonts w:hint="eastAsia"/>
                        </w:rPr>
                        <w:t>表示</w:t>
                      </w:r>
                      <w:r>
                        <w:rPr>
                          <w:rStyle w:val="HTML"/>
                        </w:rPr>
                        <w:t>“Dat”</w:t>
                      </w:r>
                      <w:r>
                        <w:rPr>
                          <w:rStyle w:val="HTML"/>
                          <w:rFonts w:hint="eastAsia"/>
                        </w:rPr>
                        <w:t>的</w:t>
                      </w:r>
                      <w:r>
                        <w:rPr>
                          <w:rStyle w:val="HTML"/>
                        </w:rPr>
                        <w:t>value字符串长度为256byte</w:t>
                      </w:r>
                    </w:p>
                    <w:p w:rsidR="00D066E2" w:rsidRDefault="00D066E2" w:rsidP="001E72E5">
                      <w:pPr>
                        <w:rPr>
                          <w:rStyle w:val="HTML"/>
                        </w:rPr>
                      </w:pPr>
                      <w:r>
                        <w:rPr>
                          <w:rStyle w:val="HTML"/>
                        </w:rPr>
                        <w:t>"</w:t>
                      </w:r>
                      <w:r>
                        <w:rPr>
                          <w:rFonts w:asciiTheme="minorEastAsia" w:hAnsiTheme="minorEastAsia"/>
                          <w:sz w:val="24"/>
                          <w:szCs w:val="24"/>
                        </w:rPr>
                        <w:t>Dat</w:t>
                      </w:r>
                      <w:r>
                        <w:rPr>
                          <w:rStyle w:val="HTML"/>
                        </w:rPr>
                        <w:t>":"</w:t>
                      </w:r>
                      <w:r w:rsidRPr="006C4697">
                        <w:t xml:space="preserve"> </w:t>
                      </w:r>
                      <w:r w:rsidRPr="006C4697">
                        <w:rPr>
                          <w:rStyle w:val="HTML"/>
                        </w:rPr>
                        <w:t>:1000F0007D4860401942F3D080B210BD38B504008D</w:t>
                      </w:r>
                      <w:r>
                        <w:rPr>
                          <w:rStyle w:val="HTML"/>
                        </w:rPr>
                        <w:t>……</w:t>
                      </w:r>
                      <w:r w:rsidRPr="006C4697">
                        <w:rPr>
                          <w:rStyle w:val="HTML"/>
                        </w:rPr>
                        <w:t xml:space="preserve"> </w:t>
                      </w:r>
                      <w:r>
                        <w:rPr>
                          <w:rStyle w:val="HTML"/>
                        </w:rPr>
                        <w:t>",</w:t>
                      </w:r>
                    </w:p>
                    <w:p w:rsidR="00D066E2" w:rsidRPr="005A41D8" w:rsidRDefault="00D066E2" w:rsidP="001E72E5">
                      <w:pPr>
                        <w:rPr>
                          <w:rStyle w:val="HTML"/>
                        </w:rPr>
                      </w:pPr>
                      <w:r>
                        <w:rPr>
                          <w:rStyle w:val="HTML"/>
                          <w:rFonts w:hint="eastAsia"/>
                        </w:rPr>
                        <w:t>//数据项</w:t>
                      </w:r>
                    </w:p>
                    <w:p w:rsidR="00D066E2" w:rsidRDefault="00D066E2" w:rsidP="001E72E5">
                      <w:pPr>
                        <w:rPr>
                          <w:rStyle w:val="HTML"/>
                        </w:rPr>
                      </w:pPr>
                      <w:r>
                        <w:rPr>
                          <w:rStyle w:val="HTML"/>
                        </w:rPr>
                        <w:t>}</w:t>
                      </w:r>
                    </w:p>
                    <w:p w:rsidR="00D066E2" w:rsidRDefault="00D066E2" w:rsidP="001E72E5"/>
                  </w:txbxContent>
                </v:textbox>
                <w10:anchorlock/>
              </v:shape>
            </w:pict>
          </mc:Fallback>
        </mc:AlternateContent>
      </w:r>
    </w:p>
    <w:p w:rsidR="001E72E5" w:rsidRPr="00F30746" w:rsidRDefault="00421DDE" w:rsidP="00F30746">
      <w:pPr>
        <w:rPr>
          <w:b/>
          <w:sz w:val="28"/>
          <w:szCs w:val="28"/>
        </w:rPr>
      </w:pPr>
      <w:r w:rsidRPr="00F30746">
        <w:rPr>
          <w:rFonts w:hint="eastAsia"/>
          <w:b/>
          <w:sz w:val="28"/>
          <w:szCs w:val="28"/>
        </w:rPr>
        <w:t>仪器</w:t>
      </w:r>
      <w:r w:rsidRPr="00F30746">
        <w:rPr>
          <w:b/>
          <w:sz w:val="28"/>
          <w:szCs w:val="28"/>
        </w:rPr>
        <w:t>固件更新响应上行数据包示例</w:t>
      </w:r>
    </w:p>
    <w:p w:rsidR="001E72E5" w:rsidRPr="003F23D0" w:rsidRDefault="001E72E5" w:rsidP="001E72E5">
      <w:r>
        <w:rPr>
          <w:noProof/>
        </w:rPr>
        <mc:AlternateContent>
          <mc:Choice Requires="wps">
            <w:drawing>
              <wp:inline distT="0" distB="0" distL="0" distR="0" wp14:anchorId="2229C010" wp14:editId="36B9EE1F">
                <wp:extent cx="5019675" cy="2113472"/>
                <wp:effectExtent l="0" t="0" r="28575" b="20320"/>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113472"/>
                        </a:xfrm>
                        <a:prstGeom prst="rect">
                          <a:avLst/>
                        </a:prstGeom>
                        <a:solidFill>
                          <a:srgbClr val="FFFFFF"/>
                        </a:solidFill>
                        <a:ln w="9525">
                          <a:solidFill>
                            <a:srgbClr val="000000"/>
                          </a:solidFill>
                          <a:miter lim="800000"/>
                          <a:headEnd/>
                          <a:tailEnd/>
                        </a:ln>
                      </wps:spPr>
                      <wps:txbx>
                        <w:txbxContent>
                          <w:p w:rsidR="00D066E2" w:rsidRDefault="00D066E2" w:rsidP="001E72E5">
                            <w:pPr>
                              <w:rPr>
                                <w:rStyle w:val="HTML"/>
                              </w:rPr>
                            </w:pPr>
                            <w:r>
                              <w:rPr>
                                <w:rStyle w:val="HTML"/>
                              </w:rPr>
                              <w:t>{</w:t>
                            </w:r>
                          </w:p>
                          <w:p w:rsidR="00D066E2" w:rsidRDefault="00D066E2" w:rsidP="001E72E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E72E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E72E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1E72E5">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1E72E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231</w:t>
                            </w:r>
                            <w:r>
                              <w:rPr>
                                <w:rStyle w:val="HTML"/>
                              </w:rPr>
                              <w:t>",</w:t>
                            </w:r>
                          </w:p>
                          <w:p w:rsidR="00D066E2" w:rsidRDefault="00D066E2" w:rsidP="001E72E5">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Pr>
                                <w:rFonts w:asciiTheme="minorEastAsia" w:hAnsiTheme="minorEastAsia" w:hint="eastAsia"/>
                                <w:sz w:val="24"/>
                                <w:szCs w:val="24"/>
                              </w:rPr>
                              <w:t>Updataing</w:t>
                            </w:r>
                          </w:p>
                          <w:p w:rsidR="00D066E2" w:rsidRDefault="00D066E2" w:rsidP="001E72E5">
                            <w:pPr>
                              <w:rPr>
                                <w:rStyle w:val="HTML"/>
                              </w:rPr>
                            </w:pPr>
                            <w:r>
                              <w:rPr>
                                <w:rStyle w:val="HTML"/>
                              </w:rPr>
                              <w:t>"</w:t>
                            </w:r>
                            <w:r>
                              <w:rPr>
                                <w:rFonts w:asciiTheme="minorEastAsia" w:hAnsiTheme="minorEastAsia"/>
                                <w:sz w:val="24"/>
                                <w:szCs w:val="24"/>
                              </w:rPr>
                              <w:t>Dat_num</w:t>
                            </w:r>
                            <w:r>
                              <w:rPr>
                                <w:rStyle w:val="HTML"/>
                              </w:rPr>
                              <w:t>":"256",</w:t>
                            </w:r>
                          </w:p>
                          <w:p w:rsidR="00D066E2" w:rsidRDefault="00D066E2" w:rsidP="001E72E5">
                            <w:pPr>
                              <w:rPr>
                                <w:rStyle w:val="HTML"/>
                              </w:rPr>
                            </w:pPr>
                            <w:r>
                              <w:rPr>
                                <w:rStyle w:val="HTML"/>
                              </w:rPr>
                              <w:t>//</w:t>
                            </w:r>
                            <w:r>
                              <w:rPr>
                                <w:rStyle w:val="HTML"/>
                                <w:rFonts w:hint="eastAsia"/>
                              </w:rPr>
                              <w:t>表示此次</w:t>
                            </w:r>
                            <w:r>
                              <w:rPr>
                                <w:rStyle w:val="HTML"/>
                              </w:rPr>
                              <w:t>接收到“Dat”</w:t>
                            </w:r>
                            <w:r>
                              <w:rPr>
                                <w:rStyle w:val="HTML"/>
                                <w:rFonts w:hint="eastAsia"/>
                              </w:rPr>
                              <w:t>的</w:t>
                            </w:r>
                            <w:r>
                              <w:rPr>
                                <w:rStyle w:val="HTML"/>
                              </w:rPr>
                              <w:t>value字符串长度为256byte</w:t>
                            </w:r>
                          </w:p>
                          <w:p w:rsidR="00D066E2" w:rsidRDefault="00D066E2" w:rsidP="001E72E5">
                            <w:pPr>
                              <w:rPr>
                                <w:rStyle w:val="HTML"/>
                              </w:rPr>
                            </w:pPr>
                            <w:r>
                              <w:rPr>
                                <w:rStyle w:val="HTML"/>
                              </w:rPr>
                              <w:t>}</w:t>
                            </w:r>
                          </w:p>
                          <w:p w:rsidR="00D066E2" w:rsidRDefault="00D066E2" w:rsidP="001E72E5"/>
                        </w:txbxContent>
                      </wps:txbx>
                      <wps:bodyPr rot="0" vert="horz" wrap="square" lIns="91440" tIns="45720" rIns="91440" bIns="45720" anchor="t" anchorCtr="0">
                        <a:noAutofit/>
                      </wps:bodyPr>
                    </wps:wsp>
                  </a:graphicData>
                </a:graphic>
              </wp:inline>
            </w:drawing>
          </mc:Choice>
          <mc:Fallback>
            <w:pict>
              <v:shape w14:anchorId="2229C010" id="文本框 20" o:spid="_x0000_s1044" type="#_x0000_t202" style="width:395.25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">
                <v:textbox>
                  <w:txbxContent>
                    <w:p w:rsidR="00D066E2" w:rsidRDefault="00D066E2" w:rsidP="001E72E5">
                      <w:pPr>
                        <w:rPr>
                          <w:rStyle w:val="HTML"/>
                        </w:rPr>
                      </w:pPr>
                      <w:r>
                        <w:rPr>
                          <w:rStyle w:val="HTML"/>
                        </w:rPr>
                        <w:t>{</w:t>
                      </w:r>
                    </w:p>
                    <w:p w:rsidR="00D066E2" w:rsidRDefault="00D066E2" w:rsidP="001E72E5">
                      <w:pPr>
                        <w:rPr>
                          <w:rStyle w:val="HTML"/>
                        </w:rPr>
                      </w:pPr>
                      <w:r>
                        <w:rPr>
                          <w:rStyle w:val="HTML"/>
                        </w:rPr>
                        <w:t>"</w:t>
                      </w:r>
                      <w:r>
                        <w:t>Dev_ID</w:t>
                      </w:r>
                      <w:r>
                        <w:rPr>
                          <w:rStyle w:val="HTML"/>
                        </w:rPr>
                        <w:t>":"</w:t>
                      </w:r>
                      <w:r w:rsidRPr="009309B4">
                        <w:rPr>
                          <w:rFonts w:hint="eastAsia"/>
                        </w:rPr>
                        <w:t xml:space="preserve"> </w:t>
                      </w:r>
                      <w:r>
                        <w:rPr>
                          <w:rFonts w:hint="eastAsia"/>
                        </w:rPr>
                        <w:t>J</w:t>
                      </w:r>
                      <w:r>
                        <w:t>Y3I1</w:t>
                      </w:r>
                      <w:r w:rsidRPr="009309B4">
                        <w:rPr>
                          <w:color w:val="FF0000"/>
                        </w:rPr>
                        <w:t>HHT</w:t>
                      </w:r>
                      <w:r w:rsidRPr="009309B4">
                        <w:rPr>
                          <w:color w:val="2E74B5" w:themeColor="accent1" w:themeShade="BF"/>
                        </w:rPr>
                        <w:t>20141120</w:t>
                      </w:r>
                      <w:r>
                        <w:t>1B3C</w:t>
                      </w:r>
                      <w:r>
                        <w:rPr>
                          <w:rStyle w:val="HTML"/>
                        </w:rPr>
                        <w:t>",</w:t>
                      </w:r>
                    </w:p>
                    <w:p w:rsidR="00D066E2" w:rsidRDefault="00D066E2" w:rsidP="001E72E5">
                      <w:pPr>
                        <w:rPr>
                          <w:rStyle w:val="HTML"/>
                        </w:rPr>
                      </w:pPr>
                      <w:r>
                        <w:rPr>
                          <w:rStyle w:val="HTML"/>
                        </w:rPr>
                        <w:t>"</w:t>
                      </w:r>
                      <w:r w:rsidRPr="00A91509">
                        <w:rPr>
                          <w:rFonts w:hint="eastAsia"/>
                        </w:rPr>
                        <w:t xml:space="preserve"> </w:t>
                      </w:r>
                      <w:r>
                        <w:t>Soft_Ver</w:t>
                      </w:r>
                      <w:r>
                        <w:rPr>
                          <w:rStyle w:val="HTML"/>
                        </w:rPr>
                        <w:t>":"</w:t>
                      </w:r>
                      <w:r w:rsidRPr="009309B4">
                        <w:rPr>
                          <w:rFonts w:hint="eastAsia"/>
                        </w:rPr>
                        <w:t xml:space="preserve"> </w:t>
                      </w:r>
                      <w:r>
                        <w:rPr>
                          <w:rFonts w:hint="eastAsia"/>
                        </w:rPr>
                        <w:t>J</w:t>
                      </w:r>
                      <w:r>
                        <w:t>Y3I1</w:t>
                      </w:r>
                      <w:r w:rsidRPr="005124F3">
                        <w:rPr>
                          <w:color w:val="FF0000"/>
                        </w:rPr>
                        <w:t>HHT</w:t>
                      </w:r>
                      <w:r>
                        <w:t>20141120</w:t>
                      </w:r>
                      <w:r>
                        <w:rPr>
                          <w:rStyle w:val="HTML"/>
                        </w:rPr>
                        <w:t>",</w:t>
                      </w:r>
                    </w:p>
                    <w:p w:rsidR="00D066E2" w:rsidRDefault="00D066E2" w:rsidP="001E72E5">
                      <w:pPr>
                        <w:rPr>
                          <w:rStyle w:val="HTML"/>
                        </w:rPr>
                      </w:pPr>
                      <w:r>
                        <w:rPr>
                          <w:rStyle w:val="HTML"/>
                        </w:rPr>
                        <w:t>"</w:t>
                      </w:r>
                      <w:r w:rsidRPr="00A91509">
                        <w:rPr>
                          <w:rFonts w:hint="eastAsia"/>
                        </w:rPr>
                        <w:t xml:space="preserve"> </w:t>
                      </w:r>
                      <w:r>
                        <w:t>CMD</w:t>
                      </w:r>
                      <w:r>
                        <w:rPr>
                          <w:rStyle w:val="HTML"/>
                        </w:rPr>
                        <w:t>":"</w:t>
                      </w:r>
                      <w:r>
                        <w:rPr>
                          <w:rFonts w:asciiTheme="minorEastAsia" w:hAnsiTheme="minorEastAsia"/>
                          <w:sz w:val="24"/>
                          <w:szCs w:val="24"/>
                        </w:rPr>
                        <w:t>1</w:t>
                      </w:r>
                      <w:r w:rsidRPr="004126A3">
                        <w:rPr>
                          <w:rFonts w:asciiTheme="minorEastAsia" w:hAnsiTheme="minorEastAsia" w:hint="eastAsia"/>
                          <w:sz w:val="24"/>
                          <w:szCs w:val="24"/>
                        </w:rPr>
                        <w:t>2</w:t>
                      </w:r>
                      <w:r>
                        <w:rPr>
                          <w:rFonts w:asciiTheme="minorEastAsia" w:hAnsiTheme="minorEastAsia"/>
                          <w:sz w:val="24"/>
                          <w:szCs w:val="24"/>
                        </w:rPr>
                        <w:t>2</w:t>
                      </w:r>
                      <w:r>
                        <w:rPr>
                          <w:rStyle w:val="HTML"/>
                        </w:rPr>
                        <w:t xml:space="preserve">",  </w:t>
                      </w:r>
                    </w:p>
                    <w:p w:rsidR="00D066E2" w:rsidRDefault="00D066E2" w:rsidP="001E72E5">
                      <w:pPr>
                        <w:rPr>
                          <w:rStyle w:val="HTML"/>
                        </w:rPr>
                      </w:pPr>
                      <w:r>
                        <w:rPr>
                          <w:rStyle w:val="HTML"/>
                        </w:rPr>
                        <w:t>//</w:t>
                      </w:r>
                      <w:r w:rsidRPr="000F3E03">
                        <w:rPr>
                          <w:rFonts w:asciiTheme="minorEastAsia" w:hAnsiTheme="minorEastAsia"/>
                          <w:sz w:val="24"/>
                          <w:szCs w:val="24"/>
                        </w:rPr>
                        <w:t xml:space="preserve"> </w:t>
                      </w:r>
                      <w:r>
                        <w:rPr>
                          <w:rFonts w:asciiTheme="minorEastAsia" w:hAnsiTheme="minorEastAsia"/>
                          <w:sz w:val="24"/>
                          <w:szCs w:val="24"/>
                        </w:rPr>
                        <w:t>Upd_Dev_Soft</w:t>
                      </w:r>
                    </w:p>
                    <w:p w:rsidR="00D066E2" w:rsidRDefault="00D066E2" w:rsidP="001E72E5">
                      <w:pPr>
                        <w:rPr>
                          <w:rStyle w:val="HTML"/>
                        </w:rPr>
                      </w:pPr>
                      <w:r>
                        <w:rPr>
                          <w:rStyle w:val="HTML"/>
                        </w:rPr>
                        <w:t>"</w:t>
                      </w:r>
                      <w:r w:rsidRPr="00A91509">
                        <w:rPr>
                          <w:rFonts w:hint="eastAsia"/>
                        </w:rPr>
                        <w:t xml:space="preserve"> </w:t>
                      </w:r>
                      <w:r>
                        <w:t>STATUS</w:t>
                      </w:r>
                      <w:r>
                        <w:rPr>
                          <w:rStyle w:val="HTML"/>
                        </w:rPr>
                        <w:t>":"</w:t>
                      </w:r>
                      <w:r>
                        <w:rPr>
                          <w:rFonts w:asciiTheme="minorEastAsia" w:hAnsiTheme="minorEastAsia"/>
                          <w:sz w:val="24"/>
                          <w:szCs w:val="24"/>
                        </w:rPr>
                        <w:t>231</w:t>
                      </w:r>
                      <w:r>
                        <w:rPr>
                          <w:rStyle w:val="HTML"/>
                        </w:rPr>
                        <w:t>",</w:t>
                      </w:r>
                    </w:p>
                    <w:p w:rsidR="00D066E2" w:rsidRDefault="00D066E2" w:rsidP="001E72E5">
                      <w:pPr>
                        <w:rPr>
                          <w:rFonts w:asciiTheme="minorEastAsia" w:hAnsiTheme="minorEastAsia"/>
                          <w:sz w:val="24"/>
                          <w:szCs w:val="24"/>
                        </w:rPr>
                      </w:pPr>
                      <w:r>
                        <w:rPr>
                          <w:rStyle w:val="HTML"/>
                        </w:rPr>
                        <w:t>//</w:t>
                      </w:r>
                      <w:r w:rsidRPr="000F3E03">
                        <w:rPr>
                          <w:rFonts w:asciiTheme="minorEastAsia" w:hAnsiTheme="minorEastAsia"/>
                          <w:sz w:val="24"/>
                          <w:szCs w:val="24"/>
                        </w:rPr>
                        <w:t xml:space="preserve"> </w:t>
                      </w:r>
                      <w:r>
                        <w:rPr>
                          <w:rFonts w:asciiTheme="minorEastAsia" w:hAnsiTheme="minorEastAsia" w:hint="eastAsia"/>
                          <w:sz w:val="24"/>
                          <w:szCs w:val="24"/>
                        </w:rPr>
                        <w:t>Updataing</w:t>
                      </w:r>
                    </w:p>
                    <w:p w:rsidR="00D066E2" w:rsidRDefault="00D066E2" w:rsidP="001E72E5">
                      <w:pPr>
                        <w:rPr>
                          <w:rStyle w:val="HTML"/>
                        </w:rPr>
                      </w:pPr>
                      <w:r>
                        <w:rPr>
                          <w:rStyle w:val="HTML"/>
                        </w:rPr>
                        <w:t>"</w:t>
                      </w:r>
                      <w:r>
                        <w:rPr>
                          <w:rFonts w:asciiTheme="minorEastAsia" w:hAnsiTheme="minorEastAsia"/>
                          <w:sz w:val="24"/>
                          <w:szCs w:val="24"/>
                        </w:rPr>
                        <w:t>Dat_num</w:t>
                      </w:r>
                      <w:r>
                        <w:rPr>
                          <w:rStyle w:val="HTML"/>
                        </w:rPr>
                        <w:t>":"256",</w:t>
                      </w:r>
                    </w:p>
                    <w:p w:rsidR="00D066E2" w:rsidRDefault="00D066E2" w:rsidP="001E72E5">
                      <w:pPr>
                        <w:rPr>
                          <w:rStyle w:val="HTML"/>
                        </w:rPr>
                      </w:pPr>
                      <w:r>
                        <w:rPr>
                          <w:rStyle w:val="HTML"/>
                        </w:rPr>
                        <w:t>//</w:t>
                      </w:r>
                      <w:r>
                        <w:rPr>
                          <w:rStyle w:val="HTML"/>
                          <w:rFonts w:hint="eastAsia"/>
                        </w:rPr>
                        <w:t>表示此次</w:t>
                      </w:r>
                      <w:r>
                        <w:rPr>
                          <w:rStyle w:val="HTML"/>
                        </w:rPr>
                        <w:t>接收到“Dat”</w:t>
                      </w:r>
                      <w:r>
                        <w:rPr>
                          <w:rStyle w:val="HTML"/>
                          <w:rFonts w:hint="eastAsia"/>
                        </w:rPr>
                        <w:t>的</w:t>
                      </w:r>
                      <w:r>
                        <w:rPr>
                          <w:rStyle w:val="HTML"/>
                        </w:rPr>
                        <w:t>value字符串长度为256byte</w:t>
                      </w:r>
                    </w:p>
                    <w:p w:rsidR="00D066E2" w:rsidRDefault="00D066E2" w:rsidP="001E72E5">
                      <w:pPr>
                        <w:rPr>
                          <w:rStyle w:val="HTML"/>
                        </w:rPr>
                      </w:pPr>
                      <w:r>
                        <w:rPr>
                          <w:rStyle w:val="HTML"/>
                        </w:rPr>
                        <w:t>}</w:t>
                      </w:r>
                    </w:p>
                    <w:p w:rsidR="00D066E2" w:rsidRDefault="00D066E2" w:rsidP="001E72E5"/>
                  </w:txbxContent>
                </v:textbox>
                <w10:anchorlock/>
              </v:shape>
            </w:pict>
          </mc:Fallback>
        </mc:AlternateContent>
      </w:r>
    </w:p>
    <w:p w:rsidR="00421DDE" w:rsidRDefault="00421DDE">
      <w:pPr>
        <w:widowControl/>
        <w:jc w:val="left"/>
        <w:rPr>
          <w:sz w:val="28"/>
          <w:szCs w:val="28"/>
        </w:rPr>
      </w:pPr>
      <w:r>
        <w:rPr>
          <w:sz w:val="28"/>
          <w:szCs w:val="28"/>
        </w:rPr>
        <w:br w:type="page"/>
      </w:r>
    </w:p>
    <w:p w:rsidR="00375D87" w:rsidRPr="002F695D" w:rsidRDefault="00421DDE" w:rsidP="002F695D">
      <w:pPr>
        <w:spacing w:line="400" w:lineRule="atLeast"/>
        <w:rPr>
          <w:b/>
          <w:sz w:val="28"/>
          <w:szCs w:val="28"/>
        </w:rPr>
      </w:pPr>
      <w:r w:rsidRPr="002F695D">
        <w:rPr>
          <w:rFonts w:hint="eastAsia"/>
          <w:b/>
          <w:sz w:val="28"/>
          <w:szCs w:val="28"/>
        </w:rPr>
        <w:lastRenderedPageBreak/>
        <w:t>更新</w:t>
      </w:r>
      <w:r w:rsidRPr="002F695D">
        <w:rPr>
          <w:b/>
          <w:sz w:val="28"/>
          <w:szCs w:val="28"/>
        </w:rPr>
        <w:t>完成后带有获取数据命令的</w:t>
      </w:r>
      <w:r w:rsidR="00B20D58" w:rsidRPr="002F695D">
        <w:rPr>
          <w:rFonts w:hint="eastAsia"/>
          <w:b/>
          <w:sz w:val="28"/>
          <w:szCs w:val="28"/>
        </w:rPr>
        <w:t>下</w:t>
      </w:r>
      <w:r w:rsidRPr="002F695D">
        <w:rPr>
          <w:b/>
          <w:sz w:val="28"/>
          <w:szCs w:val="28"/>
        </w:rPr>
        <w:t>行数据包示例</w:t>
      </w:r>
    </w:p>
    <w:p w:rsidR="00421DDE" w:rsidRDefault="00421DDE" w:rsidP="00421DDE">
      <w:r>
        <w:rPr>
          <w:noProof/>
        </w:rPr>
        <mc:AlternateContent>
          <mc:Choice Requires="wps">
            <w:drawing>
              <wp:inline distT="0" distB="0" distL="0" distR="0" wp14:anchorId="79E5AF9C" wp14:editId="7B8EFF2F">
                <wp:extent cx="5736566" cy="4037162"/>
                <wp:effectExtent l="0" t="0" r="17145" b="20955"/>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66" cy="4037162"/>
                        </a:xfrm>
                        <a:prstGeom prst="rect">
                          <a:avLst/>
                        </a:prstGeom>
                        <a:solidFill>
                          <a:srgbClr val="FFFFFF"/>
                        </a:solidFill>
                        <a:ln w="9525">
                          <a:solidFill>
                            <a:srgbClr val="000000"/>
                          </a:solidFill>
                          <a:miter lim="800000"/>
                          <a:headEnd/>
                          <a:tailEnd/>
                        </a:ln>
                      </wps:spPr>
                      <wps:txbx>
                        <w:txbxContent>
                          <w:p w:rsidR="00D066E2" w:rsidRPr="00134E86" w:rsidRDefault="00D066E2" w:rsidP="00421DDE">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21</w:t>
                            </w:r>
                            <w:r w:rsidRPr="00134E86">
                              <w:rPr>
                                <w:rStyle w:val="HTML"/>
                                <w:sz w:val="21"/>
                                <w:szCs w:val="21"/>
                              </w:rPr>
                              <w:t xml:space="preserve">",  </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Dev_Dat_</w:t>
                            </w:r>
                            <w:r>
                              <w:rPr>
                                <w:rFonts w:asciiTheme="minorEastAsia" w:hAnsiTheme="minorEastAsia"/>
                                <w:sz w:val="24"/>
                                <w:szCs w:val="24"/>
                              </w:rPr>
                              <w:t xml:space="preserve">Get </w:t>
                            </w:r>
                            <w:r>
                              <w:rPr>
                                <w:rFonts w:asciiTheme="minorEastAsia" w:hAnsiTheme="minorEastAsia" w:hint="eastAsia"/>
                                <w:sz w:val="24"/>
                                <w:szCs w:val="24"/>
                              </w:rPr>
                              <w:t>发送</w:t>
                            </w:r>
                            <w:r>
                              <w:rPr>
                                <w:rFonts w:asciiTheme="minorEastAsia" w:hAnsiTheme="minorEastAsia"/>
                                <w:sz w:val="24"/>
                                <w:szCs w:val="24"/>
                              </w:rPr>
                              <w:t>获取数据命令表明</w:t>
                            </w:r>
                            <w:r>
                              <w:rPr>
                                <w:rFonts w:asciiTheme="minorEastAsia" w:hAnsiTheme="minorEastAsia" w:hint="eastAsia"/>
                                <w:sz w:val="24"/>
                                <w:szCs w:val="24"/>
                              </w:rPr>
                              <w:t>更新</w:t>
                            </w:r>
                            <w:r>
                              <w:rPr>
                                <w:rFonts w:asciiTheme="minorEastAsia" w:hAnsiTheme="minorEastAsia"/>
                                <w:sz w:val="24"/>
                                <w:szCs w:val="24"/>
                              </w:rPr>
                              <w:t>数据传输完成，</w:t>
                            </w:r>
                            <w:r>
                              <w:rPr>
                                <w:rFonts w:asciiTheme="minorEastAsia" w:hAnsiTheme="minorEastAsia" w:hint="eastAsia"/>
                                <w:sz w:val="24"/>
                                <w:szCs w:val="24"/>
                              </w:rPr>
                              <w:t>等待</w:t>
                            </w:r>
                            <w:r>
                              <w:rPr>
                                <w:rFonts w:asciiTheme="minorEastAsia" w:hAnsiTheme="minorEastAsia"/>
                                <w:sz w:val="24"/>
                                <w:szCs w:val="24"/>
                              </w:rPr>
                              <w:t>仪器上传测量数据</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21</w:t>
                            </w:r>
                            <w:r w:rsidRPr="00134E86">
                              <w:rPr>
                                <w:rStyle w:val="HTML"/>
                                <w:sz w:val="21"/>
                                <w:szCs w:val="21"/>
                              </w:rPr>
                              <w:t>",</w:t>
                            </w:r>
                          </w:p>
                          <w:p w:rsidR="00D066E2" w:rsidRPr="00134E86" w:rsidRDefault="00D066E2" w:rsidP="00421DDE">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Updataing</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421DDE">
                            <w:pPr>
                              <w:rPr>
                                <w:rStyle w:val="HTML"/>
                              </w:rPr>
                            </w:pPr>
                            <w:r>
                              <w:rPr>
                                <w:rStyle w:val="HTML"/>
                              </w:rPr>
                              <w:t>//</w:t>
                            </w:r>
                            <w:r>
                              <w:rPr>
                                <w:rStyle w:val="HTML"/>
                                <w:rFonts w:hint="eastAsia"/>
                              </w:rPr>
                              <w:t>时间</w:t>
                            </w:r>
                            <w:r>
                              <w:rPr>
                                <w:rStyle w:val="HTML"/>
                              </w:rPr>
                              <w:t>参数为发送时的实时时间</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HCHO_</w:t>
                            </w:r>
                            <w:r w:rsidRPr="00C40E07">
                              <w:rPr>
                                <w:color w:val="FF0000"/>
                              </w:rPr>
                              <w:t>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PM</w:t>
                            </w:r>
                            <w:r w:rsidRPr="00C40E07">
                              <w:rPr>
                                <w:color w:val="FF0000"/>
                              </w:rPr>
                              <w:t>25</w:t>
                            </w:r>
                            <w:r w:rsidRPr="00C40E07">
                              <w:rPr>
                                <w:rFonts w:hint="eastAsia"/>
                                <w:color w:val="FF0000"/>
                              </w:rPr>
                              <w:t>_</w:t>
                            </w:r>
                            <w:r w:rsidRPr="00C40E07">
                              <w:rPr>
                                <w:color w:val="FF0000"/>
                              </w:rPr>
                              <w:t>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color w:val="FF0000"/>
                              </w:rPr>
                              <w:t xml:space="preserve"> Temp_V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w:t>
                            </w:r>
                            <w:r w:rsidRPr="00C40E07">
                              <w:rPr>
                                <w:color w:val="FF0000"/>
                              </w:rPr>
                              <w:t>Humi_V</w:t>
                            </w:r>
                            <w:r w:rsidRPr="00C40E07">
                              <w:rPr>
                                <w:rStyle w:val="HTML"/>
                                <w:color w:val="FF0000"/>
                              </w:rPr>
                              <w:t>":"0"</w:t>
                            </w:r>
                          </w:p>
                          <w:p w:rsidR="00D066E2" w:rsidRPr="00C2703E" w:rsidRDefault="00D066E2" w:rsidP="00421DDE">
                            <w:pPr>
                              <w:rPr>
                                <w:rStyle w:val="HTML"/>
                              </w:rPr>
                            </w:pPr>
                            <w:r w:rsidRPr="00C2703E">
                              <w:rPr>
                                <w:rStyle w:val="HTML"/>
                                <w:rFonts w:hint="eastAsia"/>
                              </w:rPr>
                              <w:t xml:space="preserve">//数据项 </w:t>
                            </w:r>
                            <w:r>
                              <w:rPr>
                                <w:rStyle w:val="HTML"/>
                                <w:rFonts w:hint="eastAsia"/>
                              </w:rPr>
                              <w:t>下行数据</w:t>
                            </w:r>
                            <w:r>
                              <w:rPr>
                                <w:rStyle w:val="HTML"/>
                              </w:rPr>
                              <w:t>，测量</w:t>
                            </w:r>
                            <w:r>
                              <w:rPr>
                                <w:rStyle w:val="HTML"/>
                                <w:rFonts w:hint="eastAsia"/>
                              </w:rPr>
                              <w:t>数据</w:t>
                            </w:r>
                            <w:r>
                              <w:rPr>
                                <w:rStyle w:val="HTML"/>
                              </w:rPr>
                              <w:t>项value都为“0”</w:t>
                            </w:r>
                            <w:r w:rsidRPr="00C2703E">
                              <w:rPr>
                                <w:rStyle w:val="HTML"/>
                                <w:rFonts w:hint="eastAsia"/>
                              </w:rPr>
                              <w:t xml:space="preserve"> </w:t>
                            </w:r>
                          </w:p>
                          <w:p w:rsidR="00D066E2" w:rsidRPr="00134E86" w:rsidRDefault="00D066E2" w:rsidP="00421DDE">
                            <w:pPr>
                              <w:rPr>
                                <w:rStyle w:val="HTML"/>
                                <w:sz w:val="21"/>
                                <w:szCs w:val="21"/>
                              </w:rPr>
                            </w:pPr>
                            <w:r w:rsidRPr="00134E86">
                              <w:rPr>
                                <w:rStyle w:val="HTML"/>
                                <w:sz w:val="21"/>
                                <w:szCs w:val="21"/>
                              </w:rPr>
                              <w:t>}</w:t>
                            </w:r>
                          </w:p>
                          <w:p w:rsidR="00D066E2" w:rsidRDefault="00D066E2" w:rsidP="00421DDE">
                            <w:pPr>
                              <w:rPr>
                                <w:rStyle w:val="HTML"/>
                              </w:rPr>
                            </w:pPr>
                          </w:p>
                          <w:p w:rsidR="00D066E2" w:rsidRPr="002B2CA4" w:rsidRDefault="00D066E2" w:rsidP="00421DDE">
                            <w:pPr>
                              <w:rPr>
                                <w:rStyle w:val="HTML"/>
                              </w:rPr>
                            </w:pPr>
                          </w:p>
                          <w:p w:rsidR="00D066E2" w:rsidRPr="002B2CA4" w:rsidRDefault="00D066E2" w:rsidP="00421DDE"/>
                        </w:txbxContent>
                      </wps:txbx>
                      <wps:bodyPr rot="0" vert="horz" wrap="square" lIns="91440" tIns="45720" rIns="91440" bIns="45720" anchor="t" anchorCtr="0">
                        <a:noAutofit/>
                      </wps:bodyPr>
                    </wps:wsp>
                  </a:graphicData>
                </a:graphic>
              </wp:inline>
            </w:drawing>
          </mc:Choice>
          <mc:Fallback>
            <w:pict>
              <v:shape w14:anchorId="79E5AF9C" id="_x0000_s1045" type="#_x0000_t202" style="width:451.7pt;height:3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">
                <v:textbox>
                  <w:txbxContent>
                    <w:p w:rsidR="00D066E2" w:rsidRPr="00134E86" w:rsidRDefault="00D066E2" w:rsidP="00421DDE">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w:t>
                      </w:r>
                      <w:r>
                        <w:rPr>
                          <w:rFonts w:asciiTheme="minorEastAsia" w:hAnsiTheme="minorEastAsia"/>
                          <w:szCs w:val="21"/>
                        </w:rPr>
                        <w:t>21</w:t>
                      </w:r>
                      <w:r w:rsidRPr="00134E86">
                        <w:rPr>
                          <w:rStyle w:val="HTML"/>
                          <w:sz w:val="21"/>
                          <w:szCs w:val="21"/>
                        </w:rPr>
                        <w:t xml:space="preserve">",  </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Dev_Dat_</w:t>
                      </w:r>
                      <w:r>
                        <w:rPr>
                          <w:rFonts w:asciiTheme="minorEastAsia" w:hAnsiTheme="minorEastAsia"/>
                          <w:sz w:val="24"/>
                          <w:szCs w:val="24"/>
                        </w:rPr>
                        <w:t xml:space="preserve">Get </w:t>
                      </w:r>
                      <w:r>
                        <w:rPr>
                          <w:rFonts w:asciiTheme="minorEastAsia" w:hAnsiTheme="minorEastAsia" w:hint="eastAsia"/>
                          <w:sz w:val="24"/>
                          <w:szCs w:val="24"/>
                        </w:rPr>
                        <w:t>发送</w:t>
                      </w:r>
                      <w:r>
                        <w:rPr>
                          <w:rFonts w:asciiTheme="minorEastAsia" w:hAnsiTheme="minorEastAsia"/>
                          <w:sz w:val="24"/>
                          <w:szCs w:val="24"/>
                        </w:rPr>
                        <w:t>获取数据命令表明</w:t>
                      </w:r>
                      <w:r>
                        <w:rPr>
                          <w:rFonts w:asciiTheme="minorEastAsia" w:hAnsiTheme="minorEastAsia" w:hint="eastAsia"/>
                          <w:sz w:val="24"/>
                          <w:szCs w:val="24"/>
                        </w:rPr>
                        <w:t>更新</w:t>
                      </w:r>
                      <w:r>
                        <w:rPr>
                          <w:rFonts w:asciiTheme="minorEastAsia" w:hAnsiTheme="minorEastAsia"/>
                          <w:sz w:val="24"/>
                          <w:szCs w:val="24"/>
                        </w:rPr>
                        <w:t>数据传输完成，</w:t>
                      </w:r>
                      <w:r>
                        <w:rPr>
                          <w:rFonts w:asciiTheme="minorEastAsia" w:hAnsiTheme="minorEastAsia" w:hint="eastAsia"/>
                          <w:sz w:val="24"/>
                          <w:szCs w:val="24"/>
                        </w:rPr>
                        <w:t>等待</w:t>
                      </w:r>
                      <w:r>
                        <w:rPr>
                          <w:rFonts w:asciiTheme="minorEastAsia" w:hAnsiTheme="minorEastAsia"/>
                          <w:sz w:val="24"/>
                          <w:szCs w:val="24"/>
                        </w:rPr>
                        <w:t>仪器上传测量数据</w:t>
                      </w:r>
                    </w:p>
                    <w:p w:rsidR="00D066E2" w:rsidRPr="00134E86" w:rsidRDefault="00D066E2" w:rsidP="00421DDE">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w:t>
                      </w:r>
                      <w:r>
                        <w:rPr>
                          <w:rFonts w:asciiTheme="minorEastAsia" w:hAnsiTheme="minorEastAsia"/>
                          <w:szCs w:val="21"/>
                        </w:rPr>
                        <w:t>21</w:t>
                      </w:r>
                      <w:r w:rsidRPr="00134E86">
                        <w:rPr>
                          <w:rStyle w:val="HTML"/>
                          <w:sz w:val="21"/>
                          <w:szCs w:val="21"/>
                        </w:rPr>
                        <w:t>",</w:t>
                      </w:r>
                    </w:p>
                    <w:p w:rsidR="00D066E2" w:rsidRPr="00134E86" w:rsidRDefault="00D066E2" w:rsidP="00421DDE">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Updataing</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Default="00D066E2" w:rsidP="00421DDE">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6140B8" w:rsidRDefault="00D066E2" w:rsidP="00421DDE">
                      <w:pPr>
                        <w:rPr>
                          <w:rStyle w:val="HTML"/>
                        </w:rPr>
                      </w:pPr>
                      <w:r>
                        <w:rPr>
                          <w:rStyle w:val="HTML"/>
                        </w:rPr>
                        <w:t>//</w:t>
                      </w:r>
                      <w:r>
                        <w:rPr>
                          <w:rStyle w:val="HTML"/>
                          <w:rFonts w:hint="eastAsia"/>
                        </w:rPr>
                        <w:t>时间</w:t>
                      </w:r>
                      <w:r>
                        <w:rPr>
                          <w:rStyle w:val="HTML"/>
                        </w:rPr>
                        <w:t>参数为发送时的实时时间</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HCHO_</w:t>
                      </w:r>
                      <w:r w:rsidRPr="00C40E07">
                        <w:rPr>
                          <w:color w:val="FF0000"/>
                        </w:rPr>
                        <w:t>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PM</w:t>
                      </w:r>
                      <w:r w:rsidRPr="00C40E07">
                        <w:rPr>
                          <w:color w:val="FF0000"/>
                        </w:rPr>
                        <w:t>25</w:t>
                      </w:r>
                      <w:r w:rsidRPr="00C40E07">
                        <w:rPr>
                          <w:rFonts w:hint="eastAsia"/>
                          <w:color w:val="FF0000"/>
                        </w:rPr>
                        <w:t>_</w:t>
                      </w:r>
                      <w:r w:rsidRPr="00C40E07">
                        <w:rPr>
                          <w:color w:val="FF0000"/>
                        </w:rPr>
                        <w:t>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color w:val="FF0000"/>
                        </w:rPr>
                        <w:t xml:space="preserve"> Temp_V</w:t>
                      </w:r>
                      <w:r w:rsidRPr="00C40E07">
                        <w:rPr>
                          <w:rStyle w:val="HTML"/>
                          <w:color w:val="FF0000"/>
                        </w:rPr>
                        <w:t>":"0",</w:t>
                      </w:r>
                    </w:p>
                    <w:p w:rsidR="00D066E2" w:rsidRPr="00C40E07" w:rsidRDefault="00D066E2" w:rsidP="00421DDE">
                      <w:pPr>
                        <w:rPr>
                          <w:rStyle w:val="HTML"/>
                          <w:color w:val="FF0000"/>
                        </w:rPr>
                      </w:pPr>
                      <w:r w:rsidRPr="00C40E07">
                        <w:rPr>
                          <w:rStyle w:val="HTML"/>
                          <w:color w:val="FF0000"/>
                        </w:rPr>
                        <w:t>"</w:t>
                      </w:r>
                      <w:r w:rsidRPr="00C40E07">
                        <w:rPr>
                          <w:rFonts w:hint="eastAsia"/>
                          <w:color w:val="FF0000"/>
                        </w:rPr>
                        <w:t xml:space="preserve"> </w:t>
                      </w:r>
                      <w:r w:rsidRPr="00C40E07">
                        <w:rPr>
                          <w:color w:val="FF0000"/>
                        </w:rPr>
                        <w:t>Humi_V</w:t>
                      </w:r>
                      <w:r w:rsidRPr="00C40E07">
                        <w:rPr>
                          <w:rStyle w:val="HTML"/>
                          <w:color w:val="FF0000"/>
                        </w:rPr>
                        <w:t>":"0"</w:t>
                      </w:r>
                    </w:p>
                    <w:p w:rsidR="00D066E2" w:rsidRPr="00C2703E" w:rsidRDefault="00D066E2" w:rsidP="00421DDE">
                      <w:pPr>
                        <w:rPr>
                          <w:rStyle w:val="HTML"/>
                        </w:rPr>
                      </w:pPr>
                      <w:r w:rsidRPr="00C2703E">
                        <w:rPr>
                          <w:rStyle w:val="HTML"/>
                          <w:rFonts w:hint="eastAsia"/>
                        </w:rPr>
                        <w:t xml:space="preserve">//数据项 </w:t>
                      </w:r>
                      <w:r>
                        <w:rPr>
                          <w:rStyle w:val="HTML"/>
                          <w:rFonts w:hint="eastAsia"/>
                        </w:rPr>
                        <w:t>下行数据</w:t>
                      </w:r>
                      <w:r>
                        <w:rPr>
                          <w:rStyle w:val="HTML"/>
                        </w:rPr>
                        <w:t>，测量</w:t>
                      </w:r>
                      <w:r>
                        <w:rPr>
                          <w:rStyle w:val="HTML"/>
                          <w:rFonts w:hint="eastAsia"/>
                        </w:rPr>
                        <w:t>数据</w:t>
                      </w:r>
                      <w:r>
                        <w:rPr>
                          <w:rStyle w:val="HTML"/>
                        </w:rPr>
                        <w:t>项value都为“0”</w:t>
                      </w:r>
                      <w:r w:rsidRPr="00C2703E">
                        <w:rPr>
                          <w:rStyle w:val="HTML"/>
                          <w:rFonts w:hint="eastAsia"/>
                        </w:rPr>
                        <w:t xml:space="preserve"> </w:t>
                      </w:r>
                    </w:p>
                    <w:p w:rsidR="00D066E2" w:rsidRPr="00134E86" w:rsidRDefault="00D066E2" w:rsidP="00421DDE">
                      <w:pPr>
                        <w:rPr>
                          <w:rStyle w:val="HTML"/>
                          <w:sz w:val="21"/>
                          <w:szCs w:val="21"/>
                        </w:rPr>
                      </w:pPr>
                      <w:r w:rsidRPr="00134E86">
                        <w:rPr>
                          <w:rStyle w:val="HTML"/>
                          <w:sz w:val="21"/>
                          <w:szCs w:val="21"/>
                        </w:rPr>
                        <w:t>}</w:t>
                      </w:r>
                    </w:p>
                    <w:p w:rsidR="00D066E2" w:rsidRDefault="00D066E2" w:rsidP="00421DDE">
                      <w:pPr>
                        <w:rPr>
                          <w:rStyle w:val="HTML"/>
                        </w:rPr>
                      </w:pPr>
                    </w:p>
                    <w:p w:rsidR="00D066E2" w:rsidRPr="002B2CA4" w:rsidRDefault="00D066E2" w:rsidP="00421DDE">
                      <w:pPr>
                        <w:rPr>
                          <w:rStyle w:val="HTML"/>
                        </w:rPr>
                      </w:pPr>
                    </w:p>
                    <w:p w:rsidR="00D066E2" w:rsidRPr="002B2CA4" w:rsidRDefault="00D066E2" w:rsidP="00421DDE"/>
                  </w:txbxContent>
                </v:textbox>
                <w10:anchorlock/>
              </v:shape>
            </w:pict>
          </mc:Fallback>
        </mc:AlternateContent>
      </w:r>
    </w:p>
    <w:p w:rsidR="00421DDE" w:rsidRPr="002F695D" w:rsidRDefault="00F977CB" w:rsidP="002F695D">
      <w:pPr>
        <w:spacing w:line="400" w:lineRule="atLeast"/>
        <w:rPr>
          <w:b/>
          <w:sz w:val="28"/>
          <w:szCs w:val="28"/>
        </w:rPr>
      </w:pPr>
      <w:r w:rsidRPr="002F695D">
        <w:rPr>
          <w:rFonts w:hint="eastAsia"/>
          <w:b/>
          <w:sz w:val="28"/>
          <w:szCs w:val="28"/>
        </w:rPr>
        <w:t>仪器</w:t>
      </w:r>
      <w:r w:rsidR="00B7695F" w:rsidRPr="002F695D">
        <w:rPr>
          <w:b/>
          <w:sz w:val="28"/>
          <w:szCs w:val="28"/>
        </w:rPr>
        <w:t>完成更新重启后</w:t>
      </w:r>
      <w:r w:rsidR="00B7695F" w:rsidRPr="002F695D">
        <w:rPr>
          <w:rFonts w:hint="eastAsia"/>
          <w:b/>
          <w:sz w:val="28"/>
          <w:szCs w:val="28"/>
        </w:rPr>
        <w:t>发送</w:t>
      </w:r>
      <w:r w:rsidR="00B7695F" w:rsidRPr="002F695D">
        <w:rPr>
          <w:b/>
          <w:sz w:val="28"/>
          <w:szCs w:val="28"/>
        </w:rPr>
        <w:t>带有完成标志的</w:t>
      </w:r>
      <w:r w:rsidR="00EB6AF6" w:rsidRPr="002F695D">
        <w:rPr>
          <w:rFonts w:hint="eastAsia"/>
          <w:b/>
          <w:sz w:val="28"/>
          <w:szCs w:val="28"/>
        </w:rPr>
        <w:t>上行</w:t>
      </w:r>
      <w:r w:rsidR="00B7695F" w:rsidRPr="002F695D">
        <w:rPr>
          <w:b/>
          <w:sz w:val="28"/>
          <w:szCs w:val="28"/>
        </w:rPr>
        <w:t>数据包示例</w:t>
      </w:r>
    </w:p>
    <w:p w:rsidR="00B7695F" w:rsidRDefault="00B7695F" w:rsidP="00B7695F">
      <w:r>
        <w:rPr>
          <w:noProof/>
        </w:rPr>
        <mc:AlternateContent>
          <mc:Choice Requires="wps">
            <w:drawing>
              <wp:inline distT="0" distB="0" distL="0" distR="0" wp14:anchorId="258E6A57" wp14:editId="6392400E">
                <wp:extent cx="5010150" cy="3821502"/>
                <wp:effectExtent l="0" t="0" r="19050" b="2667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821502"/>
                        </a:xfrm>
                        <a:prstGeom prst="rect">
                          <a:avLst/>
                        </a:prstGeom>
                        <a:solidFill>
                          <a:srgbClr val="FFFFFF"/>
                        </a:solidFill>
                        <a:ln w="9525">
                          <a:solidFill>
                            <a:srgbClr val="000000"/>
                          </a:solidFill>
                          <a:miter lim="800000"/>
                          <a:headEnd/>
                          <a:tailEnd/>
                        </a:ln>
                      </wps:spPr>
                      <wps:txbx>
                        <w:txbxContent>
                          <w:p w:rsidR="00D066E2" w:rsidRPr="00134E86" w:rsidRDefault="00D066E2" w:rsidP="00B7695F">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Dev_Dat_</w:t>
                            </w:r>
                            <w:r>
                              <w:rPr>
                                <w:rFonts w:asciiTheme="minorEastAsia" w:hAnsiTheme="minorEastAsia"/>
                                <w:sz w:val="24"/>
                                <w:szCs w:val="24"/>
                              </w:rPr>
                              <w:t>Get</w:t>
                            </w:r>
                            <w:r w:rsidRPr="00134E86">
                              <w:rPr>
                                <w:rFonts w:asciiTheme="minorEastAsia" w:hAnsiTheme="minorEastAsia"/>
                                <w:szCs w:val="21"/>
                              </w:rPr>
                              <w:t xml:space="preserve"> </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w:t>
                            </w:r>
                            <w:r>
                              <w:rPr>
                                <w:rFonts w:asciiTheme="minorEastAsia" w:hAnsiTheme="minorEastAsia"/>
                                <w:szCs w:val="21"/>
                              </w:rPr>
                              <w:t>2</w:t>
                            </w:r>
                            <w:r w:rsidRPr="00134E86">
                              <w:rPr>
                                <w:rStyle w:val="HTML"/>
                                <w:sz w:val="21"/>
                                <w:szCs w:val="21"/>
                              </w:rPr>
                              <w:t>",</w:t>
                            </w:r>
                          </w:p>
                          <w:p w:rsidR="00D066E2" w:rsidRPr="00134E86" w:rsidRDefault="00D066E2" w:rsidP="00B7695F">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U</w:t>
                            </w:r>
                            <w:r>
                              <w:rPr>
                                <w:rFonts w:asciiTheme="minorEastAsia" w:hAnsiTheme="minorEastAsia"/>
                                <w:sz w:val="24"/>
                                <w:szCs w:val="24"/>
                              </w:rPr>
                              <w:t>pd_Done</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w:t>
                            </w:r>
                            <w:r>
                              <w:rPr>
                                <w:rFonts w:asciiTheme="minorEastAsia" w:hAnsiTheme="minorEastAsia" w:hint="eastAsia"/>
                                <w:szCs w:val="21"/>
                              </w:rPr>
                              <w:t>完成更新</w:t>
                            </w:r>
                            <w:r>
                              <w:rPr>
                                <w:rFonts w:asciiTheme="minorEastAsia" w:hAnsiTheme="minorEastAsia"/>
                                <w:szCs w:val="21"/>
                              </w:rPr>
                              <w:t>，</w:t>
                            </w:r>
                            <w:r>
                              <w:rPr>
                                <w:rFonts w:asciiTheme="minorEastAsia" w:hAnsiTheme="minorEastAsia" w:hint="eastAsia"/>
                                <w:szCs w:val="21"/>
                              </w:rPr>
                              <w:t>开始</w:t>
                            </w:r>
                            <w:r>
                              <w:rPr>
                                <w:rFonts w:asciiTheme="minorEastAsia" w:hAnsiTheme="minorEastAsia"/>
                                <w:szCs w:val="21"/>
                              </w:rPr>
                              <w:t>正常上传数据次状态码只发一次</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B7695F">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Pr="00134E86" w:rsidRDefault="00D066E2" w:rsidP="00B7695F">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数据时的实时数据</w:t>
                            </w:r>
                          </w:p>
                          <w:p w:rsidR="00D066E2" w:rsidRPr="00134E86" w:rsidRDefault="00D066E2" w:rsidP="00B7695F">
                            <w:pPr>
                              <w:rPr>
                                <w:rStyle w:val="HTML"/>
                                <w:sz w:val="21"/>
                                <w:szCs w:val="21"/>
                              </w:rPr>
                            </w:pPr>
                            <w:r w:rsidRPr="00134E86">
                              <w:rPr>
                                <w:rStyle w:val="HTML"/>
                                <w:sz w:val="21"/>
                                <w:szCs w:val="21"/>
                              </w:rPr>
                              <w:t>}</w:t>
                            </w:r>
                          </w:p>
                          <w:p w:rsidR="00D066E2" w:rsidRDefault="00D066E2" w:rsidP="00B7695F">
                            <w:pPr>
                              <w:rPr>
                                <w:rStyle w:val="HTML"/>
                              </w:rPr>
                            </w:pPr>
                          </w:p>
                          <w:p w:rsidR="00D066E2" w:rsidRPr="002B2CA4" w:rsidRDefault="00D066E2" w:rsidP="00B7695F">
                            <w:pPr>
                              <w:rPr>
                                <w:rStyle w:val="HTML"/>
                              </w:rPr>
                            </w:pPr>
                          </w:p>
                          <w:p w:rsidR="00D066E2" w:rsidRPr="002B2CA4" w:rsidRDefault="00D066E2" w:rsidP="00B7695F"/>
                        </w:txbxContent>
                      </wps:txbx>
                      <wps:bodyPr rot="0" vert="horz" wrap="square" lIns="91440" tIns="45720" rIns="91440" bIns="45720" anchor="t" anchorCtr="0">
                        <a:noAutofit/>
                      </wps:bodyPr>
                    </wps:wsp>
                  </a:graphicData>
                </a:graphic>
              </wp:inline>
            </w:drawing>
          </mc:Choice>
          <mc:Fallback>
            <w:pict>
              <v:shape w14:anchorId="258E6A57" id="_x0000_s1046" type="#_x0000_t202" style="width:394.5pt;height:3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">
                <v:textbox>
                  <w:txbxContent>
                    <w:p w:rsidR="00D066E2" w:rsidRPr="00134E86" w:rsidRDefault="00D066E2" w:rsidP="00B7695F">
                      <w:pPr>
                        <w:rPr>
                          <w:rStyle w:val="HTML"/>
                          <w:sz w:val="21"/>
                          <w:szCs w:val="21"/>
                        </w:rPr>
                      </w:pPr>
                      <w:r w:rsidRPr="00134E86">
                        <w:rPr>
                          <w:rStyle w:val="HTML"/>
                          <w:sz w:val="21"/>
                          <w:szCs w:val="21"/>
                        </w:rPr>
                        <w:t>{"</w:t>
                      </w:r>
                      <w:r w:rsidRPr="00134E86">
                        <w:rPr>
                          <w:szCs w:val="21"/>
                        </w:rPr>
                        <w:t>Dev_ID</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color w:val="2E74B5" w:themeColor="accent1" w:themeShade="BF"/>
                          <w:szCs w:val="21"/>
                        </w:rPr>
                        <w:t>20141120</w:t>
                      </w:r>
                      <w:r w:rsidRPr="00134E86">
                        <w:rPr>
                          <w:szCs w:val="21"/>
                        </w:rPr>
                        <w:t>1B3C</w:t>
                      </w:r>
                      <w:r w:rsidRPr="00134E86">
                        <w:rPr>
                          <w:rStyle w:val="HTML"/>
                          <w:sz w:val="21"/>
                          <w:szCs w:val="21"/>
                        </w:rPr>
                        <w:t>",</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Soft_Ver</w:t>
                      </w:r>
                      <w:r w:rsidRPr="00134E86">
                        <w:rPr>
                          <w:rStyle w:val="HTML"/>
                          <w:sz w:val="21"/>
                          <w:szCs w:val="21"/>
                        </w:rPr>
                        <w:t>":"</w:t>
                      </w:r>
                      <w:r w:rsidRPr="00134E86">
                        <w:rPr>
                          <w:rFonts w:hint="eastAsia"/>
                          <w:szCs w:val="21"/>
                        </w:rPr>
                        <w:t xml:space="preserve"> J</w:t>
                      </w:r>
                      <w:r w:rsidRPr="00134E86">
                        <w:rPr>
                          <w:szCs w:val="21"/>
                        </w:rPr>
                        <w:t>Y3I1</w:t>
                      </w:r>
                      <w:r w:rsidRPr="00134E86">
                        <w:rPr>
                          <w:color w:val="FF0000"/>
                          <w:szCs w:val="21"/>
                        </w:rPr>
                        <w:t>HHT</w:t>
                      </w:r>
                      <w:r w:rsidRPr="00134E86">
                        <w:rPr>
                          <w:szCs w:val="21"/>
                        </w:rPr>
                        <w:t>20141120</w:t>
                      </w:r>
                      <w:r w:rsidRPr="00134E86">
                        <w:rPr>
                          <w:rStyle w:val="HTML"/>
                          <w:sz w:val="21"/>
                          <w:szCs w:val="21"/>
                        </w:rPr>
                        <w:t>",</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CMD</w:t>
                      </w:r>
                      <w:r w:rsidRPr="00134E86">
                        <w:rPr>
                          <w:rStyle w:val="HTML"/>
                          <w:sz w:val="21"/>
                          <w:szCs w:val="21"/>
                        </w:rPr>
                        <w:t>":"</w:t>
                      </w:r>
                      <w:r w:rsidRPr="00134E86">
                        <w:rPr>
                          <w:rFonts w:asciiTheme="minorEastAsia" w:hAnsiTheme="minorEastAsia"/>
                          <w:szCs w:val="21"/>
                        </w:rPr>
                        <w:t>111</w:t>
                      </w:r>
                      <w:r w:rsidRPr="00134E86">
                        <w:rPr>
                          <w:rStyle w:val="HTML"/>
                          <w:sz w:val="21"/>
                          <w:szCs w:val="21"/>
                        </w:rPr>
                        <w:t xml:space="preserve">",  </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szCs w:val="21"/>
                        </w:rPr>
                        <w:t xml:space="preserve"> </w:t>
                      </w:r>
                      <w:r w:rsidRPr="004126A3">
                        <w:rPr>
                          <w:rFonts w:asciiTheme="minorEastAsia" w:hAnsiTheme="minorEastAsia"/>
                          <w:sz w:val="24"/>
                          <w:szCs w:val="24"/>
                        </w:rPr>
                        <w:t>Dev_Dat_</w:t>
                      </w:r>
                      <w:r>
                        <w:rPr>
                          <w:rFonts w:asciiTheme="minorEastAsia" w:hAnsiTheme="minorEastAsia"/>
                          <w:sz w:val="24"/>
                          <w:szCs w:val="24"/>
                        </w:rPr>
                        <w:t>Get</w:t>
                      </w:r>
                      <w:r w:rsidRPr="00134E86">
                        <w:rPr>
                          <w:rFonts w:asciiTheme="minorEastAsia" w:hAnsiTheme="minorEastAsia"/>
                          <w:szCs w:val="21"/>
                        </w:rPr>
                        <w:t xml:space="preserve"> </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STATUS</w:t>
                      </w:r>
                      <w:r w:rsidRPr="00134E86">
                        <w:rPr>
                          <w:rStyle w:val="HTML"/>
                          <w:sz w:val="21"/>
                          <w:szCs w:val="21"/>
                        </w:rPr>
                        <w:t>":"</w:t>
                      </w:r>
                      <w:r w:rsidRPr="00134E86">
                        <w:rPr>
                          <w:rFonts w:asciiTheme="minorEastAsia" w:hAnsiTheme="minorEastAsia"/>
                          <w:szCs w:val="21"/>
                        </w:rPr>
                        <w:t>21</w:t>
                      </w:r>
                      <w:r>
                        <w:rPr>
                          <w:rFonts w:asciiTheme="minorEastAsia" w:hAnsiTheme="minorEastAsia"/>
                          <w:szCs w:val="21"/>
                        </w:rPr>
                        <w:t>2</w:t>
                      </w:r>
                      <w:r w:rsidRPr="00134E86">
                        <w:rPr>
                          <w:rStyle w:val="HTML"/>
                          <w:sz w:val="21"/>
                          <w:szCs w:val="21"/>
                        </w:rPr>
                        <w:t>",</w:t>
                      </w:r>
                    </w:p>
                    <w:p w:rsidR="00D066E2" w:rsidRPr="00134E86" w:rsidRDefault="00D066E2" w:rsidP="00B7695F">
                      <w:pPr>
                        <w:rPr>
                          <w:rStyle w:val="HTML"/>
                          <w:rFonts w:asciiTheme="minorEastAsia" w:eastAsiaTheme="minorEastAsia" w:hAnsiTheme="minorEastAsia" w:cstheme="minorBidi"/>
                          <w:sz w:val="21"/>
                          <w:szCs w:val="21"/>
                        </w:rPr>
                      </w:pPr>
                      <w:r w:rsidRPr="00134E86">
                        <w:rPr>
                          <w:rStyle w:val="HTML"/>
                          <w:sz w:val="21"/>
                          <w:szCs w:val="21"/>
                        </w:rPr>
                        <w:t>//</w:t>
                      </w:r>
                      <w:r w:rsidRPr="00134E86">
                        <w:rPr>
                          <w:rFonts w:asciiTheme="minorEastAsia" w:hAnsiTheme="minorEastAsia"/>
                          <w:szCs w:val="21"/>
                        </w:rPr>
                        <w:t xml:space="preserve"> </w:t>
                      </w:r>
                      <w:r>
                        <w:rPr>
                          <w:rFonts w:asciiTheme="minorEastAsia" w:hAnsiTheme="minorEastAsia" w:hint="eastAsia"/>
                          <w:sz w:val="24"/>
                          <w:szCs w:val="24"/>
                        </w:rPr>
                        <w:t>U</w:t>
                      </w:r>
                      <w:r>
                        <w:rPr>
                          <w:rFonts w:asciiTheme="minorEastAsia" w:hAnsiTheme="minorEastAsia"/>
                          <w:sz w:val="24"/>
                          <w:szCs w:val="24"/>
                        </w:rPr>
                        <w:t>pd_Done</w:t>
                      </w:r>
                      <w:r w:rsidRPr="00134E86">
                        <w:rPr>
                          <w:rFonts w:asciiTheme="minorEastAsia" w:hAnsiTheme="minorEastAsia"/>
                          <w:szCs w:val="21"/>
                        </w:rPr>
                        <w:t xml:space="preserve"> </w:t>
                      </w:r>
                      <w:r w:rsidRPr="00134E86">
                        <w:rPr>
                          <w:rFonts w:asciiTheme="minorEastAsia" w:hAnsiTheme="minorEastAsia" w:hint="eastAsia"/>
                          <w:szCs w:val="21"/>
                        </w:rPr>
                        <w:t>表示</w:t>
                      </w:r>
                      <w:r w:rsidRPr="00134E86">
                        <w:rPr>
                          <w:rFonts w:asciiTheme="minorEastAsia" w:hAnsiTheme="minorEastAsia"/>
                          <w:szCs w:val="21"/>
                        </w:rPr>
                        <w:t>仪器</w:t>
                      </w:r>
                      <w:r>
                        <w:rPr>
                          <w:rFonts w:asciiTheme="minorEastAsia" w:hAnsiTheme="minorEastAsia" w:hint="eastAsia"/>
                          <w:szCs w:val="21"/>
                        </w:rPr>
                        <w:t>完成更新</w:t>
                      </w:r>
                      <w:r>
                        <w:rPr>
                          <w:rFonts w:asciiTheme="minorEastAsia" w:hAnsiTheme="minorEastAsia"/>
                          <w:szCs w:val="21"/>
                        </w:rPr>
                        <w:t>，</w:t>
                      </w:r>
                      <w:r>
                        <w:rPr>
                          <w:rFonts w:asciiTheme="minorEastAsia" w:hAnsiTheme="minorEastAsia" w:hint="eastAsia"/>
                          <w:szCs w:val="21"/>
                        </w:rPr>
                        <w:t>开始</w:t>
                      </w:r>
                      <w:r>
                        <w:rPr>
                          <w:rFonts w:asciiTheme="minorEastAsia" w:hAnsiTheme="minorEastAsia"/>
                          <w:szCs w:val="21"/>
                        </w:rPr>
                        <w:t>正常上传数据次状态码只发一次</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T</w:t>
                      </w:r>
                      <w:r w:rsidRPr="00134E86">
                        <w:rPr>
                          <w:rFonts w:asciiTheme="minorEastAsia" w:hAnsiTheme="minorEastAsia"/>
                          <w:szCs w:val="21"/>
                        </w:rPr>
                        <w:t>i</w:t>
                      </w:r>
                      <w:r>
                        <w:rPr>
                          <w:rFonts w:asciiTheme="minorEastAsia" w:hAnsiTheme="minorEastAsia"/>
                          <w:szCs w:val="21"/>
                        </w:rPr>
                        <w:t>m</w:t>
                      </w:r>
                      <w:r w:rsidRPr="00134E86">
                        <w:rPr>
                          <w:rFonts w:asciiTheme="minorEastAsia" w:hAnsiTheme="minorEastAsia"/>
                          <w:szCs w:val="21"/>
                        </w:rPr>
                        <w:t>_Zone</w:t>
                      </w:r>
                      <w:r w:rsidRPr="00134E86">
                        <w:rPr>
                          <w:rStyle w:val="HTML"/>
                          <w:sz w:val="21"/>
                          <w:szCs w:val="21"/>
                        </w:rPr>
                        <w:t>":"UTC+8",</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Y</w:t>
                      </w:r>
                      <w:r w:rsidRPr="00134E86">
                        <w:rPr>
                          <w:rFonts w:asciiTheme="minorEastAsia" w:hAnsiTheme="minorEastAsia"/>
                          <w:szCs w:val="21"/>
                        </w:rPr>
                        <w:t>ear</w:t>
                      </w:r>
                      <w:r w:rsidRPr="00134E86">
                        <w:rPr>
                          <w:rStyle w:val="HTML"/>
                          <w:sz w:val="21"/>
                          <w:szCs w:val="21"/>
                        </w:rPr>
                        <w:t>":"2014",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on</w:t>
                      </w:r>
                      <w:r w:rsidRPr="00134E86">
                        <w:rPr>
                          <w:rStyle w:val="HTML"/>
                          <w:sz w:val="21"/>
                          <w:szCs w:val="21"/>
                        </w:rPr>
                        <w:t>":"11",</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D</w:t>
                      </w:r>
                      <w:r w:rsidRPr="00134E86">
                        <w:rPr>
                          <w:rFonts w:asciiTheme="minorEastAsia" w:hAnsiTheme="minorEastAsia"/>
                          <w:szCs w:val="21"/>
                        </w:rPr>
                        <w:t>ay</w:t>
                      </w:r>
                      <w:r w:rsidRPr="00134E86">
                        <w:rPr>
                          <w:rStyle w:val="HTML"/>
                          <w:sz w:val="21"/>
                          <w:szCs w:val="21"/>
                        </w:rPr>
                        <w:t>":"24",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H</w:t>
                      </w:r>
                      <w:r w:rsidRPr="00134E86">
                        <w:rPr>
                          <w:rFonts w:asciiTheme="minorEastAsia" w:hAnsiTheme="minorEastAsia"/>
                          <w:szCs w:val="21"/>
                        </w:rPr>
                        <w:t>our</w:t>
                      </w:r>
                      <w:r w:rsidRPr="00134E86">
                        <w:rPr>
                          <w:rStyle w:val="HTML"/>
                          <w:sz w:val="21"/>
                          <w:szCs w:val="21"/>
                        </w:rPr>
                        <w:t>":"14",</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M</w:t>
                      </w:r>
                      <w:r w:rsidRPr="00134E86">
                        <w:rPr>
                          <w:rFonts w:asciiTheme="minorEastAsia" w:hAnsiTheme="minorEastAsia"/>
                          <w:szCs w:val="21"/>
                        </w:rPr>
                        <w:t>in</w:t>
                      </w:r>
                      <w:r w:rsidRPr="00134E86">
                        <w:rPr>
                          <w:rStyle w:val="HTML"/>
                          <w:sz w:val="21"/>
                          <w:szCs w:val="21"/>
                        </w:rPr>
                        <w:t>":"23",</w:t>
                      </w:r>
                    </w:p>
                    <w:p w:rsidR="00D066E2" w:rsidRPr="00134E86" w:rsidRDefault="00D066E2" w:rsidP="00B7695F">
                      <w:pPr>
                        <w:rPr>
                          <w:rStyle w:val="HTML"/>
                          <w:sz w:val="21"/>
                          <w:szCs w:val="21"/>
                        </w:rPr>
                      </w:pPr>
                      <w:r w:rsidRPr="00134E86">
                        <w:rPr>
                          <w:rStyle w:val="HTML"/>
                          <w:sz w:val="21"/>
                          <w:szCs w:val="21"/>
                        </w:rPr>
                        <w:t>"</w:t>
                      </w:r>
                      <w:r w:rsidRPr="00134E86">
                        <w:rPr>
                          <w:rFonts w:asciiTheme="minorEastAsia" w:hAnsiTheme="minorEastAsia" w:hint="eastAsia"/>
                          <w:szCs w:val="21"/>
                        </w:rPr>
                        <w:t>S</w:t>
                      </w:r>
                      <w:r w:rsidRPr="00134E86">
                        <w:rPr>
                          <w:rFonts w:asciiTheme="minorEastAsia" w:hAnsiTheme="minorEastAsia"/>
                          <w:szCs w:val="21"/>
                        </w:rPr>
                        <w:t>ec</w:t>
                      </w:r>
                      <w:r w:rsidRPr="00134E86">
                        <w:rPr>
                          <w:rStyle w:val="HTML"/>
                          <w:sz w:val="21"/>
                          <w:szCs w:val="21"/>
                        </w:rPr>
                        <w:t>":"50",</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HCHO_</w:t>
                      </w:r>
                      <w:r w:rsidRPr="00134E86">
                        <w:rPr>
                          <w:szCs w:val="21"/>
                        </w:rPr>
                        <w:t>V</w:t>
                      </w:r>
                      <w:r w:rsidRPr="00134E86">
                        <w:rPr>
                          <w:rStyle w:val="HTML"/>
                          <w:sz w:val="21"/>
                          <w:szCs w:val="21"/>
                        </w:rPr>
                        <w:t>":"8",</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PM</w:t>
                      </w:r>
                      <w:r w:rsidRPr="00134E86">
                        <w:rPr>
                          <w:szCs w:val="21"/>
                        </w:rPr>
                        <w:t>25</w:t>
                      </w:r>
                      <w:r w:rsidRPr="00134E86">
                        <w:rPr>
                          <w:rFonts w:hint="eastAsia"/>
                          <w:szCs w:val="21"/>
                        </w:rPr>
                        <w:t>_</w:t>
                      </w:r>
                      <w:r w:rsidRPr="00134E86">
                        <w:rPr>
                          <w:szCs w:val="21"/>
                        </w:rPr>
                        <w:t>V</w:t>
                      </w:r>
                      <w:r w:rsidRPr="00134E86">
                        <w:rPr>
                          <w:rStyle w:val="HTML"/>
                          <w:sz w:val="21"/>
                          <w:szCs w:val="21"/>
                        </w:rPr>
                        <w:t>":"50",</w:t>
                      </w:r>
                    </w:p>
                    <w:p w:rsidR="00D066E2" w:rsidRPr="00134E86" w:rsidRDefault="00D066E2" w:rsidP="00B7695F">
                      <w:pPr>
                        <w:rPr>
                          <w:rStyle w:val="HTML"/>
                          <w:sz w:val="21"/>
                          <w:szCs w:val="21"/>
                        </w:rPr>
                      </w:pPr>
                      <w:r w:rsidRPr="00134E86">
                        <w:rPr>
                          <w:rStyle w:val="HTML"/>
                          <w:sz w:val="21"/>
                          <w:szCs w:val="21"/>
                        </w:rPr>
                        <w:t>"</w:t>
                      </w:r>
                      <w:r w:rsidRPr="00134E86">
                        <w:rPr>
                          <w:szCs w:val="21"/>
                        </w:rPr>
                        <w:t xml:space="preserve"> Temp_V</w:t>
                      </w:r>
                      <w:r w:rsidRPr="00134E86">
                        <w:rPr>
                          <w:rStyle w:val="HTML"/>
                          <w:sz w:val="21"/>
                          <w:szCs w:val="21"/>
                        </w:rPr>
                        <w:t>":"25",</w:t>
                      </w:r>
                    </w:p>
                    <w:p w:rsidR="00D066E2" w:rsidRPr="00134E86" w:rsidRDefault="00D066E2" w:rsidP="00B7695F">
                      <w:pPr>
                        <w:rPr>
                          <w:rStyle w:val="HTML"/>
                          <w:sz w:val="21"/>
                          <w:szCs w:val="21"/>
                        </w:rPr>
                      </w:pPr>
                      <w:r w:rsidRPr="00134E86">
                        <w:rPr>
                          <w:rStyle w:val="HTML"/>
                          <w:sz w:val="21"/>
                          <w:szCs w:val="21"/>
                        </w:rPr>
                        <w:t>"</w:t>
                      </w:r>
                      <w:r w:rsidRPr="00134E86">
                        <w:rPr>
                          <w:rFonts w:hint="eastAsia"/>
                          <w:szCs w:val="21"/>
                        </w:rPr>
                        <w:t xml:space="preserve"> </w:t>
                      </w:r>
                      <w:r w:rsidRPr="00134E86">
                        <w:rPr>
                          <w:szCs w:val="21"/>
                        </w:rPr>
                        <w:t>Humi_V</w:t>
                      </w:r>
                      <w:r w:rsidRPr="00134E86">
                        <w:rPr>
                          <w:rStyle w:val="HTML"/>
                          <w:sz w:val="21"/>
                          <w:szCs w:val="21"/>
                        </w:rPr>
                        <w:t>":"65"</w:t>
                      </w:r>
                    </w:p>
                    <w:p w:rsidR="00D066E2" w:rsidRPr="00134E86" w:rsidRDefault="00D066E2" w:rsidP="00B7695F">
                      <w:pPr>
                        <w:rPr>
                          <w:rStyle w:val="HTML"/>
                          <w:sz w:val="21"/>
                          <w:szCs w:val="21"/>
                        </w:rPr>
                      </w:pPr>
                      <w:r w:rsidRPr="00134E86">
                        <w:rPr>
                          <w:rStyle w:val="HTML"/>
                          <w:rFonts w:hint="eastAsia"/>
                          <w:sz w:val="21"/>
                          <w:szCs w:val="21"/>
                        </w:rPr>
                        <w:t>//数据项 数据</w:t>
                      </w:r>
                      <w:r w:rsidRPr="00134E86">
                        <w:rPr>
                          <w:rStyle w:val="HTML"/>
                          <w:sz w:val="21"/>
                          <w:szCs w:val="21"/>
                        </w:rPr>
                        <w:t>项中各项value为</w:t>
                      </w:r>
                      <w:r w:rsidRPr="00134E86">
                        <w:rPr>
                          <w:rStyle w:val="HTML"/>
                          <w:rFonts w:hint="eastAsia"/>
                          <w:sz w:val="21"/>
                          <w:szCs w:val="21"/>
                        </w:rPr>
                        <w:t>发送</w:t>
                      </w:r>
                      <w:r w:rsidRPr="00134E86">
                        <w:rPr>
                          <w:rStyle w:val="HTML"/>
                          <w:sz w:val="21"/>
                          <w:szCs w:val="21"/>
                        </w:rPr>
                        <w:t>数据时的实时数</w:t>
                      </w:r>
                      <w:bookmarkStart w:id="11" w:name="_GoBack"/>
                      <w:bookmarkEnd w:id="11"/>
                      <w:r w:rsidRPr="00134E86">
                        <w:rPr>
                          <w:rStyle w:val="HTML"/>
                          <w:sz w:val="21"/>
                          <w:szCs w:val="21"/>
                        </w:rPr>
                        <w:t>据</w:t>
                      </w:r>
                    </w:p>
                    <w:p w:rsidR="00D066E2" w:rsidRPr="00134E86" w:rsidRDefault="00D066E2" w:rsidP="00B7695F">
                      <w:pPr>
                        <w:rPr>
                          <w:rStyle w:val="HTML"/>
                          <w:sz w:val="21"/>
                          <w:szCs w:val="21"/>
                        </w:rPr>
                      </w:pPr>
                      <w:r w:rsidRPr="00134E86">
                        <w:rPr>
                          <w:rStyle w:val="HTML"/>
                          <w:sz w:val="21"/>
                          <w:szCs w:val="21"/>
                        </w:rPr>
                        <w:t>}</w:t>
                      </w:r>
                    </w:p>
                    <w:p w:rsidR="00D066E2" w:rsidRDefault="00D066E2" w:rsidP="00B7695F">
                      <w:pPr>
                        <w:rPr>
                          <w:rStyle w:val="HTML"/>
                        </w:rPr>
                      </w:pPr>
                    </w:p>
                    <w:p w:rsidR="00D066E2" w:rsidRPr="002B2CA4" w:rsidRDefault="00D066E2" w:rsidP="00B7695F">
                      <w:pPr>
                        <w:rPr>
                          <w:rStyle w:val="HTML"/>
                        </w:rPr>
                      </w:pPr>
                    </w:p>
                    <w:p w:rsidR="00D066E2" w:rsidRPr="002B2CA4" w:rsidRDefault="00D066E2" w:rsidP="00B7695F"/>
                  </w:txbxContent>
                </v:textbox>
                <w10:anchorlock/>
              </v:shape>
            </w:pict>
          </mc:Fallback>
        </mc:AlternateContent>
      </w:r>
    </w:p>
    <w:p w:rsidR="00B7695F" w:rsidRPr="00421DDE" w:rsidRDefault="00B7695F" w:rsidP="00375D87">
      <w:pPr>
        <w:pStyle w:val="a7"/>
        <w:spacing w:line="400" w:lineRule="atLeast"/>
        <w:ind w:left="357" w:firstLine="560"/>
        <w:rPr>
          <w:sz w:val="28"/>
          <w:szCs w:val="28"/>
        </w:rPr>
      </w:pPr>
    </w:p>
    <w:p w:rsidR="00375D87" w:rsidRDefault="00375D87" w:rsidP="001149F7">
      <w:pPr>
        <w:pStyle w:val="a7"/>
        <w:ind w:left="360" w:firstLineChars="0" w:firstLine="0"/>
      </w:pPr>
    </w:p>
    <w:tbl>
      <w:tblPr>
        <w:tblStyle w:val="a8"/>
        <w:tblW w:w="9396" w:type="dxa"/>
        <w:jc w:val="center"/>
        <w:tblLayout w:type="fixed"/>
        <w:tblLook w:val="04A0" w:firstRow="1" w:lastRow="0" w:firstColumn="1" w:lastColumn="0" w:noHBand="0" w:noVBand="1"/>
      </w:tblPr>
      <w:tblGrid>
        <w:gridCol w:w="2349"/>
        <w:gridCol w:w="2349"/>
        <w:gridCol w:w="2349"/>
        <w:gridCol w:w="2349"/>
      </w:tblGrid>
      <w:tr w:rsidR="00375D87" w:rsidRPr="004126A3" w:rsidTr="00D066E2">
        <w:trPr>
          <w:trHeight w:val="561"/>
          <w:jc w:val="center"/>
        </w:trPr>
        <w:tc>
          <w:tcPr>
            <w:tcW w:w="2349"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设备</w:t>
            </w:r>
            <w:r w:rsidRPr="004126A3">
              <w:rPr>
                <w:rFonts w:asciiTheme="minorEastAsia" w:hAnsiTheme="minorEastAsia"/>
                <w:sz w:val="24"/>
                <w:szCs w:val="24"/>
              </w:rPr>
              <w:t>上传</w:t>
            </w:r>
            <w:r w:rsidRPr="004126A3">
              <w:rPr>
                <w:rFonts w:asciiTheme="minorEastAsia" w:hAnsiTheme="minorEastAsia" w:hint="eastAsia"/>
                <w:sz w:val="24"/>
                <w:szCs w:val="24"/>
              </w:rPr>
              <w:t>数据</w:t>
            </w:r>
          </w:p>
        </w:tc>
        <w:tc>
          <w:tcPr>
            <w:tcW w:w="2349"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sz w:val="24"/>
                <w:szCs w:val="24"/>
              </w:rPr>
              <w:t>Dev_Dat_</w:t>
            </w:r>
            <w:r>
              <w:rPr>
                <w:rFonts w:asciiTheme="minorEastAsia" w:hAnsiTheme="minorEastAsia"/>
                <w:sz w:val="24"/>
                <w:szCs w:val="24"/>
              </w:rPr>
              <w:t>Get</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sz w:val="24"/>
                <w:szCs w:val="24"/>
              </w:rPr>
              <w:t>10</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375D87" w:rsidRPr="004126A3" w:rsidTr="00D066E2">
        <w:trPr>
          <w:trHeight w:val="561"/>
          <w:jc w:val="center"/>
        </w:trPr>
        <w:tc>
          <w:tcPr>
            <w:tcW w:w="2349"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开始</w:t>
            </w:r>
            <w:r w:rsidRPr="004126A3">
              <w:rPr>
                <w:rFonts w:asciiTheme="minorEastAsia" w:hAnsiTheme="minorEastAsia"/>
                <w:sz w:val="24"/>
                <w:szCs w:val="24"/>
              </w:rPr>
              <w:t>校准</w:t>
            </w:r>
          </w:p>
        </w:tc>
        <w:tc>
          <w:tcPr>
            <w:tcW w:w="2349"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hint="eastAsia"/>
                <w:sz w:val="24"/>
                <w:szCs w:val="24"/>
              </w:rPr>
              <w:t>Dev_</w:t>
            </w:r>
            <w:r w:rsidRPr="004126A3">
              <w:rPr>
                <w:rFonts w:asciiTheme="minorEastAsia" w:hAnsiTheme="minorEastAsia"/>
                <w:sz w:val="24"/>
                <w:szCs w:val="24"/>
              </w:rPr>
              <w:t>Cal_Start</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sz w:val="24"/>
                <w:szCs w:val="24"/>
              </w:rPr>
              <w:t>11</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375D87" w:rsidRPr="004126A3" w:rsidTr="00D066E2">
        <w:trPr>
          <w:trHeight w:val="561"/>
          <w:jc w:val="center"/>
        </w:trPr>
        <w:tc>
          <w:tcPr>
            <w:tcW w:w="2349" w:type="dxa"/>
            <w:vAlign w:val="center"/>
          </w:tcPr>
          <w:p w:rsidR="00375D87" w:rsidRPr="004126A3" w:rsidRDefault="00375D87" w:rsidP="00D066E2">
            <w:pPr>
              <w:ind w:left="420"/>
              <w:jc w:val="left"/>
              <w:rPr>
                <w:rFonts w:asciiTheme="minorEastAsia" w:hAnsiTheme="minorEastAsia"/>
                <w:sz w:val="24"/>
                <w:szCs w:val="24"/>
              </w:rPr>
            </w:pPr>
            <w:r>
              <w:rPr>
                <w:rFonts w:asciiTheme="minorEastAsia" w:hAnsiTheme="minorEastAsia" w:hint="eastAsia"/>
                <w:sz w:val="24"/>
                <w:szCs w:val="24"/>
              </w:rPr>
              <w:t>获取设备</w:t>
            </w:r>
            <w:r>
              <w:rPr>
                <w:rFonts w:asciiTheme="minorEastAsia" w:hAnsiTheme="minorEastAsia"/>
                <w:sz w:val="24"/>
                <w:szCs w:val="24"/>
              </w:rPr>
              <w:t>参数</w:t>
            </w:r>
          </w:p>
        </w:tc>
        <w:tc>
          <w:tcPr>
            <w:tcW w:w="2349" w:type="dxa"/>
            <w:vAlign w:val="center"/>
          </w:tcPr>
          <w:p w:rsidR="00375D87" w:rsidRPr="003E2063" w:rsidRDefault="00375D87" w:rsidP="00D066E2">
            <w:pPr>
              <w:ind w:left="420"/>
              <w:rPr>
                <w:rFonts w:asciiTheme="minorEastAsia" w:hAnsiTheme="minorEastAsia"/>
                <w:sz w:val="24"/>
                <w:szCs w:val="24"/>
              </w:rPr>
            </w:pPr>
            <w:r w:rsidRPr="003E2063">
              <w:rPr>
                <w:rFonts w:asciiTheme="minorEastAsia" w:hAnsiTheme="minorEastAsia"/>
                <w:sz w:val="24"/>
                <w:szCs w:val="24"/>
              </w:rPr>
              <w:t>Get_Dev_Para</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20</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1"/>
          <w:jc w:val="center"/>
        </w:trPr>
        <w:tc>
          <w:tcPr>
            <w:tcW w:w="2349"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sz w:val="24"/>
                <w:szCs w:val="24"/>
              </w:rPr>
              <w:t>修改</w:t>
            </w:r>
            <w:r w:rsidRPr="004126A3">
              <w:rPr>
                <w:rFonts w:asciiTheme="minorEastAsia" w:hAnsiTheme="minorEastAsia" w:hint="eastAsia"/>
                <w:sz w:val="24"/>
                <w:szCs w:val="24"/>
              </w:rPr>
              <w:t>设备</w:t>
            </w:r>
            <w:r w:rsidRPr="004126A3">
              <w:rPr>
                <w:rFonts w:asciiTheme="minorEastAsia" w:hAnsiTheme="minorEastAsia"/>
                <w:sz w:val="24"/>
                <w:szCs w:val="24"/>
              </w:rPr>
              <w:t>参数</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Set_Dev_Para</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21</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1"/>
          <w:jc w:val="center"/>
        </w:trPr>
        <w:tc>
          <w:tcPr>
            <w:tcW w:w="2349" w:type="dxa"/>
            <w:vAlign w:val="center"/>
          </w:tcPr>
          <w:p w:rsidR="00375D87" w:rsidRPr="004126A3" w:rsidRDefault="00375D87" w:rsidP="00D066E2">
            <w:pPr>
              <w:ind w:left="420"/>
              <w:jc w:val="left"/>
              <w:rPr>
                <w:rFonts w:asciiTheme="minorEastAsia" w:hAnsiTheme="minorEastAsia"/>
                <w:sz w:val="24"/>
                <w:szCs w:val="24"/>
              </w:rPr>
            </w:pPr>
            <w:r>
              <w:rPr>
                <w:rFonts w:asciiTheme="minorEastAsia" w:hAnsiTheme="minorEastAsia" w:hint="eastAsia"/>
                <w:sz w:val="24"/>
                <w:szCs w:val="24"/>
              </w:rPr>
              <w:t>设备</w:t>
            </w:r>
            <w:r>
              <w:rPr>
                <w:rFonts w:asciiTheme="minorEastAsia" w:hAnsiTheme="minorEastAsia"/>
                <w:sz w:val="24"/>
                <w:szCs w:val="24"/>
              </w:rPr>
              <w:t>固件更新</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Upd_Dev_Soft</w:t>
            </w:r>
          </w:p>
        </w:tc>
        <w:tc>
          <w:tcPr>
            <w:tcW w:w="2349"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1</w:t>
            </w:r>
            <w:r w:rsidRPr="004126A3">
              <w:rPr>
                <w:rFonts w:asciiTheme="minorEastAsia" w:hAnsiTheme="minorEastAsia" w:hint="eastAsia"/>
                <w:sz w:val="24"/>
                <w:szCs w:val="24"/>
              </w:rPr>
              <w:t>22</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1"/>
          <w:jc w:val="center"/>
        </w:trPr>
        <w:tc>
          <w:tcPr>
            <w:tcW w:w="2349" w:type="dxa"/>
            <w:vAlign w:val="center"/>
          </w:tcPr>
          <w:p w:rsidR="00375D87" w:rsidRDefault="00375D87" w:rsidP="00D066E2">
            <w:pPr>
              <w:ind w:left="420"/>
              <w:jc w:val="left"/>
              <w:rPr>
                <w:rFonts w:asciiTheme="minorEastAsia" w:hAnsiTheme="minorEastAsia"/>
                <w:sz w:val="24"/>
                <w:szCs w:val="24"/>
              </w:rPr>
            </w:pPr>
            <w:r>
              <w:rPr>
                <w:rFonts w:asciiTheme="minorEastAsia" w:hAnsiTheme="minorEastAsia" w:hint="eastAsia"/>
                <w:sz w:val="24"/>
                <w:szCs w:val="24"/>
              </w:rPr>
              <w:t>无</w:t>
            </w:r>
            <w:r>
              <w:rPr>
                <w:rFonts w:asciiTheme="minorEastAsia" w:hAnsiTheme="minorEastAsia"/>
                <w:sz w:val="24"/>
                <w:szCs w:val="24"/>
              </w:rPr>
              <w:t>操作</w:t>
            </w:r>
          </w:p>
        </w:tc>
        <w:tc>
          <w:tcPr>
            <w:tcW w:w="2349" w:type="dxa"/>
            <w:vAlign w:val="center"/>
          </w:tcPr>
          <w:p w:rsidR="00375D87" w:rsidRDefault="00375D87" w:rsidP="00D066E2">
            <w:pPr>
              <w:ind w:left="420"/>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ull</w:t>
            </w:r>
          </w:p>
        </w:tc>
        <w:tc>
          <w:tcPr>
            <w:tcW w:w="2349"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0</w:t>
            </w:r>
          </w:p>
        </w:tc>
        <w:tc>
          <w:tcPr>
            <w:tcW w:w="2349" w:type="dxa"/>
            <w:vAlign w:val="center"/>
          </w:tcPr>
          <w:p w:rsidR="00375D87" w:rsidRDefault="00375D87" w:rsidP="00D066E2">
            <w:pPr>
              <w:jc w:val="center"/>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bl>
    <w:p w:rsidR="00375D87" w:rsidRDefault="00375D87" w:rsidP="00375D87">
      <w:pPr>
        <w:pStyle w:val="a7"/>
        <w:spacing w:line="400" w:lineRule="atLeast"/>
        <w:ind w:left="360" w:firstLineChars="0" w:firstLine="0"/>
        <w:rPr>
          <w:rFonts w:asciiTheme="minorEastAsia" w:hAnsiTheme="minorEastAsia"/>
          <w:sz w:val="24"/>
          <w:szCs w:val="24"/>
        </w:rPr>
      </w:pPr>
      <w:r>
        <w:rPr>
          <w:rFonts w:asciiTheme="minorEastAsia" w:hAnsiTheme="minorEastAsia" w:hint="eastAsia"/>
          <w:sz w:val="24"/>
          <w:szCs w:val="24"/>
        </w:rPr>
        <w:t>状态码对照表</w:t>
      </w:r>
    </w:p>
    <w:tbl>
      <w:tblPr>
        <w:tblStyle w:val="a8"/>
        <w:tblW w:w="9360" w:type="dxa"/>
        <w:jc w:val="center"/>
        <w:tblLayout w:type="fixed"/>
        <w:tblLook w:val="04A0" w:firstRow="1" w:lastRow="0" w:firstColumn="1" w:lastColumn="0" w:noHBand="0" w:noVBand="1"/>
      </w:tblPr>
      <w:tblGrid>
        <w:gridCol w:w="2405"/>
        <w:gridCol w:w="2268"/>
        <w:gridCol w:w="2410"/>
        <w:gridCol w:w="2277"/>
      </w:tblGrid>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正常</w:t>
            </w:r>
            <w:r w:rsidRPr="004126A3">
              <w:rPr>
                <w:rFonts w:asciiTheme="minorEastAsia" w:hAnsiTheme="minorEastAsia"/>
                <w:sz w:val="24"/>
                <w:szCs w:val="24"/>
              </w:rPr>
              <w:t>测试</w:t>
            </w:r>
          </w:p>
        </w:tc>
        <w:tc>
          <w:tcPr>
            <w:tcW w:w="2268"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sz w:val="24"/>
                <w:szCs w:val="24"/>
              </w:rPr>
              <w:t>Test</w:t>
            </w:r>
          </w:p>
        </w:tc>
        <w:tc>
          <w:tcPr>
            <w:tcW w:w="2410"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sz w:val="24"/>
                <w:szCs w:val="24"/>
              </w:rPr>
              <w:t>10</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校准</w:t>
            </w:r>
            <w:r w:rsidRPr="004126A3">
              <w:rPr>
                <w:rFonts w:asciiTheme="minorEastAsia" w:hAnsiTheme="minorEastAsia"/>
                <w:sz w:val="24"/>
                <w:szCs w:val="24"/>
              </w:rPr>
              <w:t>中</w:t>
            </w:r>
          </w:p>
        </w:tc>
        <w:tc>
          <w:tcPr>
            <w:tcW w:w="2268"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hint="eastAsia"/>
                <w:sz w:val="24"/>
                <w:szCs w:val="24"/>
              </w:rPr>
              <w:t>Caling</w:t>
            </w:r>
          </w:p>
        </w:tc>
        <w:tc>
          <w:tcPr>
            <w:tcW w:w="2410"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sz w:val="24"/>
                <w:szCs w:val="24"/>
              </w:rPr>
              <w:t>11</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校准完成</w:t>
            </w:r>
          </w:p>
        </w:tc>
        <w:tc>
          <w:tcPr>
            <w:tcW w:w="2268"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hint="eastAsia"/>
                <w:sz w:val="24"/>
                <w:szCs w:val="24"/>
              </w:rPr>
              <w:t>C</w:t>
            </w:r>
            <w:r w:rsidRPr="004126A3">
              <w:rPr>
                <w:rFonts w:asciiTheme="minorEastAsia" w:hAnsiTheme="minorEastAsia"/>
                <w:sz w:val="24"/>
                <w:szCs w:val="24"/>
              </w:rPr>
              <w:t>al</w:t>
            </w:r>
            <w:r w:rsidRPr="004126A3">
              <w:rPr>
                <w:rFonts w:asciiTheme="minorEastAsia" w:hAnsiTheme="minorEastAsia" w:hint="eastAsia"/>
                <w:sz w:val="24"/>
                <w:szCs w:val="24"/>
              </w:rPr>
              <w:t>_Done</w:t>
            </w:r>
          </w:p>
        </w:tc>
        <w:tc>
          <w:tcPr>
            <w:tcW w:w="2410"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212</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上传</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sidRPr="004126A3">
              <w:rPr>
                <w:rFonts w:asciiTheme="minorEastAsia" w:hAnsiTheme="minorEastAsia" w:hint="eastAsia"/>
                <w:sz w:val="24"/>
                <w:szCs w:val="24"/>
              </w:rPr>
              <w:t>参数</w:t>
            </w:r>
            <w:r w:rsidRPr="004126A3">
              <w:rPr>
                <w:rFonts w:asciiTheme="minorEastAsia" w:hAnsiTheme="minorEastAsia"/>
                <w:sz w:val="24"/>
                <w:szCs w:val="24"/>
              </w:rPr>
              <w:t>修改</w:t>
            </w:r>
            <w:r w:rsidRPr="004126A3">
              <w:rPr>
                <w:rFonts w:asciiTheme="minorEastAsia" w:hAnsiTheme="minorEastAsia" w:hint="eastAsia"/>
                <w:sz w:val="24"/>
                <w:szCs w:val="24"/>
              </w:rPr>
              <w:t>完成</w:t>
            </w:r>
          </w:p>
        </w:tc>
        <w:tc>
          <w:tcPr>
            <w:tcW w:w="2268" w:type="dxa"/>
            <w:vAlign w:val="center"/>
          </w:tcPr>
          <w:p w:rsidR="00375D87" w:rsidRPr="004126A3" w:rsidRDefault="00375D87" w:rsidP="00D066E2">
            <w:pPr>
              <w:ind w:left="420"/>
              <w:rPr>
                <w:rFonts w:asciiTheme="minorEastAsia" w:hAnsiTheme="minorEastAsia"/>
                <w:sz w:val="24"/>
                <w:szCs w:val="24"/>
              </w:rPr>
            </w:pPr>
            <w:r w:rsidRPr="004126A3">
              <w:rPr>
                <w:rFonts w:asciiTheme="minorEastAsia" w:hAnsiTheme="minorEastAsia"/>
                <w:sz w:val="24"/>
                <w:szCs w:val="24"/>
              </w:rPr>
              <w:t>Set_Done</w:t>
            </w:r>
          </w:p>
        </w:tc>
        <w:tc>
          <w:tcPr>
            <w:tcW w:w="2410"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sz w:val="24"/>
                <w:szCs w:val="24"/>
              </w:rPr>
              <w:t>2</w:t>
            </w:r>
            <w:r w:rsidRPr="004126A3">
              <w:rPr>
                <w:rFonts w:asciiTheme="minorEastAsia" w:hAnsiTheme="minorEastAsia" w:hint="eastAsia"/>
                <w:sz w:val="24"/>
                <w:szCs w:val="24"/>
              </w:rPr>
              <w:t>21</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Pr>
                <w:rFonts w:asciiTheme="minorEastAsia" w:hAnsiTheme="minorEastAsia" w:hint="eastAsia"/>
                <w:sz w:val="24"/>
                <w:szCs w:val="24"/>
              </w:rPr>
              <w:t>参数获取</w:t>
            </w:r>
            <w:r>
              <w:rPr>
                <w:rFonts w:asciiTheme="minorEastAsia" w:hAnsiTheme="minorEastAsia"/>
                <w:sz w:val="24"/>
                <w:szCs w:val="24"/>
              </w:rPr>
              <w:t>完成</w:t>
            </w:r>
          </w:p>
        </w:tc>
        <w:tc>
          <w:tcPr>
            <w:tcW w:w="2268"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hint="eastAsia"/>
                <w:sz w:val="24"/>
                <w:szCs w:val="24"/>
              </w:rPr>
              <w:t>G</w:t>
            </w:r>
            <w:r>
              <w:rPr>
                <w:rFonts w:asciiTheme="minorEastAsia" w:hAnsiTheme="minorEastAsia"/>
                <w:sz w:val="24"/>
                <w:szCs w:val="24"/>
              </w:rPr>
              <w:t>et_Done</w:t>
            </w:r>
          </w:p>
        </w:tc>
        <w:tc>
          <w:tcPr>
            <w:tcW w:w="2410"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222</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Pr>
                <w:rFonts w:hint="eastAsia"/>
                <w:sz w:val="24"/>
                <w:szCs w:val="24"/>
              </w:rPr>
              <w:t>校时</w:t>
            </w:r>
            <w:r>
              <w:rPr>
                <w:sz w:val="24"/>
                <w:szCs w:val="24"/>
              </w:rPr>
              <w:t>请求</w:t>
            </w:r>
          </w:p>
        </w:tc>
        <w:tc>
          <w:tcPr>
            <w:tcW w:w="2268" w:type="dxa"/>
            <w:vAlign w:val="center"/>
          </w:tcPr>
          <w:p w:rsidR="00375D87" w:rsidRPr="004126A3" w:rsidRDefault="00375D87" w:rsidP="00D066E2">
            <w:pPr>
              <w:ind w:left="420"/>
              <w:rPr>
                <w:rFonts w:asciiTheme="minorEastAsia" w:hAnsiTheme="minorEastAsia"/>
                <w:sz w:val="24"/>
                <w:szCs w:val="24"/>
              </w:rPr>
            </w:pPr>
            <w:r w:rsidRPr="008A113B">
              <w:rPr>
                <w:rFonts w:asciiTheme="minorEastAsia" w:hAnsiTheme="minorEastAsia" w:hint="eastAsia"/>
                <w:sz w:val="24"/>
                <w:szCs w:val="24"/>
              </w:rPr>
              <w:t>A</w:t>
            </w:r>
            <w:r w:rsidRPr="008A113B">
              <w:rPr>
                <w:rFonts w:asciiTheme="minorEastAsia" w:hAnsiTheme="minorEastAsia"/>
                <w:sz w:val="24"/>
                <w:szCs w:val="24"/>
              </w:rPr>
              <w:t>sk_Tim</w:t>
            </w:r>
          </w:p>
        </w:tc>
        <w:tc>
          <w:tcPr>
            <w:tcW w:w="2410"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2</w:t>
            </w:r>
            <w:r>
              <w:rPr>
                <w:rFonts w:asciiTheme="minorEastAsia" w:hAnsiTheme="minorEastAsia" w:hint="eastAsia"/>
                <w:sz w:val="24"/>
                <w:szCs w:val="24"/>
              </w:rPr>
              <w:t>3</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更新中</w:t>
            </w:r>
          </w:p>
        </w:tc>
        <w:tc>
          <w:tcPr>
            <w:tcW w:w="2268"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hint="eastAsia"/>
                <w:sz w:val="24"/>
                <w:szCs w:val="24"/>
              </w:rPr>
              <w:t>Updataing</w:t>
            </w:r>
          </w:p>
        </w:tc>
        <w:tc>
          <w:tcPr>
            <w:tcW w:w="2410"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231</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r w:rsidR="00375D87" w:rsidRPr="004126A3" w:rsidTr="00D066E2">
        <w:trPr>
          <w:trHeight w:val="567"/>
          <w:jc w:val="center"/>
        </w:trPr>
        <w:tc>
          <w:tcPr>
            <w:tcW w:w="2405" w:type="dxa"/>
            <w:vAlign w:val="center"/>
          </w:tcPr>
          <w:p w:rsidR="00375D87" w:rsidRPr="004126A3" w:rsidRDefault="00375D87" w:rsidP="00D066E2">
            <w:pPr>
              <w:ind w:left="420"/>
              <w:jc w:val="left"/>
              <w:rPr>
                <w:rFonts w:asciiTheme="minorEastAsia" w:hAnsiTheme="minorEastAsia"/>
                <w:sz w:val="24"/>
                <w:szCs w:val="24"/>
              </w:rPr>
            </w:pPr>
            <w:r>
              <w:rPr>
                <w:rFonts w:asciiTheme="minorEastAsia" w:hAnsiTheme="minorEastAsia" w:hint="eastAsia"/>
                <w:sz w:val="24"/>
                <w:szCs w:val="24"/>
              </w:rPr>
              <w:t>固件</w:t>
            </w:r>
            <w:r>
              <w:rPr>
                <w:rFonts w:asciiTheme="minorEastAsia" w:hAnsiTheme="minorEastAsia"/>
                <w:sz w:val="24"/>
                <w:szCs w:val="24"/>
              </w:rPr>
              <w:t>更新完毕</w:t>
            </w:r>
          </w:p>
        </w:tc>
        <w:tc>
          <w:tcPr>
            <w:tcW w:w="2268"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hint="eastAsia"/>
                <w:sz w:val="24"/>
                <w:szCs w:val="24"/>
              </w:rPr>
              <w:t>U</w:t>
            </w:r>
            <w:r>
              <w:rPr>
                <w:rFonts w:asciiTheme="minorEastAsia" w:hAnsiTheme="minorEastAsia"/>
                <w:sz w:val="24"/>
                <w:szCs w:val="24"/>
              </w:rPr>
              <w:t>pd_Done</w:t>
            </w:r>
          </w:p>
        </w:tc>
        <w:tc>
          <w:tcPr>
            <w:tcW w:w="2410" w:type="dxa"/>
            <w:vAlign w:val="center"/>
          </w:tcPr>
          <w:p w:rsidR="00375D87" w:rsidRPr="004126A3" w:rsidRDefault="00375D87" w:rsidP="00D066E2">
            <w:pPr>
              <w:ind w:left="420"/>
              <w:rPr>
                <w:rFonts w:asciiTheme="minorEastAsia" w:hAnsiTheme="minorEastAsia"/>
                <w:sz w:val="24"/>
                <w:szCs w:val="24"/>
              </w:rPr>
            </w:pPr>
            <w:r>
              <w:rPr>
                <w:rFonts w:asciiTheme="minorEastAsia" w:hAnsiTheme="minorEastAsia" w:hint="eastAsia"/>
                <w:sz w:val="24"/>
                <w:szCs w:val="24"/>
              </w:rPr>
              <w:t>232</w:t>
            </w:r>
          </w:p>
        </w:tc>
        <w:tc>
          <w:tcPr>
            <w:tcW w:w="2277" w:type="dxa"/>
            <w:vAlign w:val="center"/>
          </w:tcPr>
          <w:p w:rsidR="00375D87" w:rsidRDefault="00375D87" w:rsidP="00D066E2">
            <w:pPr>
              <w:ind w:left="420"/>
              <w:rPr>
                <w:rFonts w:asciiTheme="minorEastAsia" w:hAnsiTheme="minorEastAsia"/>
                <w:sz w:val="24"/>
                <w:szCs w:val="24"/>
              </w:rPr>
            </w:pPr>
            <w:r>
              <w:rPr>
                <w:rFonts w:asciiTheme="minorEastAsia" w:hAnsiTheme="minorEastAsia" w:hint="eastAsia"/>
                <w:sz w:val="24"/>
                <w:szCs w:val="24"/>
              </w:rPr>
              <w:t>调试</w:t>
            </w:r>
            <w:r>
              <w:rPr>
                <w:rFonts w:asciiTheme="minorEastAsia" w:hAnsiTheme="minorEastAsia"/>
                <w:sz w:val="24"/>
                <w:szCs w:val="24"/>
              </w:rPr>
              <w:t>模式</w:t>
            </w:r>
          </w:p>
        </w:tc>
      </w:tr>
    </w:tbl>
    <w:p w:rsidR="00A955E1" w:rsidRPr="00A955E1" w:rsidRDefault="00A955E1" w:rsidP="001149F7">
      <w:pPr>
        <w:pStyle w:val="a7"/>
        <w:spacing w:line="400" w:lineRule="atLeast"/>
        <w:ind w:left="360" w:firstLineChars="0" w:firstLine="0"/>
      </w:pPr>
    </w:p>
    <w:sectPr w:rsidR="00A955E1" w:rsidRPr="00A955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A3D" w:rsidRDefault="00570A3D" w:rsidP="00A955E1">
      <w:r>
        <w:separator/>
      </w:r>
    </w:p>
  </w:endnote>
  <w:endnote w:type="continuationSeparator" w:id="0">
    <w:p w:rsidR="00570A3D" w:rsidRDefault="00570A3D" w:rsidP="00A9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A3D" w:rsidRDefault="00570A3D" w:rsidP="00A955E1">
      <w:r>
        <w:separator/>
      </w:r>
    </w:p>
  </w:footnote>
  <w:footnote w:type="continuationSeparator" w:id="0">
    <w:p w:rsidR="00570A3D" w:rsidRDefault="00570A3D" w:rsidP="00A95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128"/>
    <w:multiLevelType w:val="hybridMultilevel"/>
    <w:tmpl w:val="C068F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4813A6"/>
    <w:multiLevelType w:val="hybridMultilevel"/>
    <w:tmpl w:val="B3901A42"/>
    <w:lvl w:ilvl="0" w:tplc="D22691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33DC0"/>
    <w:multiLevelType w:val="hybridMultilevel"/>
    <w:tmpl w:val="705298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E401FB"/>
    <w:multiLevelType w:val="hybridMultilevel"/>
    <w:tmpl w:val="F0BE2C2E"/>
    <w:lvl w:ilvl="0" w:tplc="912CA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887F71"/>
    <w:multiLevelType w:val="hybridMultilevel"/>
    <w:tmpl w:val="C068F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E8642B"/>
    <w:multiLevelType w:val="hybridMultilevel"/>
    <w:tmpl w:val="055627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287997"/>
    <w:multiLevelType w:val="hybridMultilevel"/>
    <w:tmpl w:val="C068F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5A5773"/>
    <w:multiLevelType w:val="hybridMultilevel"/>
    <w:tmpl w:val="B3901A42"/>
    <w:lvl w:ilvl="0" w:tplc="D22691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392297"/>
    <w:multiLevelType w:val="hybridMultilevel"/>
    <w:tmpl w:val="6A64F7FA"/>
    <w:lvl w:ilvl="0" w:tplc="6650685E">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C6915"/>
    <w:multiLevelType w:val="hybridMultilevel"/>
    <w:tmpl w:val="E68408F2"/>
    <w:lvl w:ilvl="0" w:tplc="CF128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2F0120"/>
    <w:multiLevelType w:val="hybridMultilevel"/>
    <w:tmpl w:val="055627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815C20"/>
    <w:multiLevelType w:val="hybridMultilevel"/>
    <w:tmpl w:val="B3901A42"/>
    <w:lvl w:ilvl="0" w:tplc="D22691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265EE8"/>
    <w:multiLevelType w:val="hybridMultilevel"/>
    <w:tmpl w:val="C068F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467CFF"/>
    <w:multiLevelType w:val="hybridMultilevel"/>
    <w:tmpl w:val="C068F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31041D"/>
    <w:multiLevelType w:val="hybridMultilevel"/>
    <w:tmpl w:val="6B76F8B6"/>
    <w:lvl w:ilvl="0" w:tplc="8ED4D024">
      <w:start w:val="1"/>
      <w:numFmt w:val="decimal"/>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DD4C02"/>
    <w:multiLevelType w:val="hybridMultilevel"/>
    <w:tmpl w:val="B3901A42"/>
    <w:lvl w:ilvl="0" w:tplc="D22691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DB2A6E"/>
    <w:multiLevelType w:val="hybridMultilevel"/>
    <w:tmpl w:val="1406AF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11"/>
  </w:num>
  <w:num w:numId="4">
    <w:abstractNumId w:val="9"/>
  </w:num>
  <w:num w:numId="5">
    <w:abstractNumId w:val="2"/>
  </w:num>
  <w:num w:numId="6">
    <w:abstractNumId w:val="16"/>
  </w:num>
  <w:num w:numId="7">
    <w:abstractNumId w:val="5"/>
  </w:num>
  <w:num w:numId="8">
    <w:abstractNumId w:val="10"/>
  </w:num>
  <w:num w:numId="9">
    <w:abstractNumId w:val="15"/>
  </w:num>
  <w:num w:numId="10">
    <w:abstractNumId w:val="6"/>
  </w:num>
  <w:num w:numId="11">
    <w:abstractNumId w:val="4"/>
  </w:num>
  <w:num w:numId="12">
    <w:abstractNumId w:val="12"/>
  </w:num>
  <w:num w:numId="13">
    <w:abstractNumId w:val="13"/>
  </w:num>
  <w:num w:numId="14">
    <w:abstractNumId w:val="0"/>
  </w:num>
  <w:num w:numId="15">
    <w:abstractNumId w:val="14"/>
  </w:num>
  <w:num w:numId="16">
    <w:abstractNumId w:val="7"/>
  </w:num>
  <w:num w:numId="1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8A"/>
    <w:rsid w:val="00000715"/>
    <w:rsid w:val="00000C4B"/>
    <w:rsid w:val="000153DB"/>
    <w:rsid w:val="00016D23"/>
    <w:rsid w:val="00024AFB"/>
    <w:rsid w:val="00026D15"/>
    <w:rsid w:val="00046C71"/>
    <w:rsid w:val="00061A89"/>
    <w:rsid w:val="00073C8B"/>
    <w:rsid w:val="00094444"/>
    <w:rsid w:val="000A254A"/>
    <w:rsid w:val="000E1281"/>
    <w:rsid w:val="000E6F5F"/>
    <w:rsid w:val="000F1AAB"/>
    <w:rsid w:val="000F2879"/>
    <w:rsid w:val="000F3E03"/>
    <w:rsid w:val="001040D3"/>
    <w:rsid w:val="001149F7"/>
    <w:rsid w:val="00134E86"/>
    <w:rsid w:val="00144620"/>
    <w:rsid w:val="00174208"/>
    <w:rsid w:val="00183FB0"/>
    <w:rsid w:val="001A2B26"/>
    <w:rsid w:val="001C1984"/>
    <w:rsid w:val="001C6061"/>
    <w:rsid w:val="001C666F"/>
    <w:rsid w:val="001D64EB"/>
    <w:rsid w:val="001E72E5"/>
    <w:rsid w:val="001F0CE4"/>
    <w:rsid w:val="001F3B4C"/>
    <w:rsid w:val="002023D6"/>
    <w:rsid w:val="002071B8"/>
    <w:rsid w:val="002201AD"/>
    <w:rsid w:val="00232443"/>
    <w:rsid w:val="0025610B"/>
    <w:rsid w:val="00264B94"/>
    <w:rsid w:val="0026684E"/>
    <w:rsid w:val="002A4447"/>
    <w:rsid w:val="002B2CA4"/>
    <w:rsid w:val="002F695D"/>
    <w:rsid w:val="0030598A"/>
    <w:rsid w:val="00315DB2"/>
    <w:rsid w:val="0034734F"/>
    <w:rsid w:val="00354687"/>
    <w:rsid w:val="00364B4B"/>
    <w:rsid w:val="003668AB"/>
    <w:rsid w:val="00370541"/>
    <w:rsid w:val="00375D87"/>
    <w:rsid w:val="00376D60"/>
    <w:rsid w:val="0038066E"/>
    <w:rsid w:val="003C1617"/>
    <w:rsid w:val="003D34F0"/>
    <w:rsid w:val="003E2063"/>
    <w:rsid w:val="003E31D2"/>
    <w:rsid w:val="003F1BFB"/>
    <w:rsid w:val="003F23D0"/>
    <w:rsid w:val="00406710"/>
    <w:rsid w:val="004126A3"/>
    <w:rsid w:val="0041328A"/>
    <w:rsid w:val="00421DDE"/>
    <w:rsid w:val="0044648A"/>
    <w:rsid w:val="00446EE0"/>
    <w:rsid w:val="004520E0"/>
    <w:rsid w:val="00462507"/>
    <w:rsid w:val="00465A5F"/>
    <w:rsid w:val="00470A51"/>
    <w:rsid w:val="00480500"/>
    <w:rsid w:val="00487B43"/>
    <w:rsid w:val="0049340D"/>
    <w:rsid w:val="004B0780"/>
    <w:rsid w:val="004B18B7"/>
    <w:rsid w:val="004B4BA2"/>
    <w:rsid w:val="004F4837"/>
    <w:rsid w:val="0050532A"/>
    <w:rsid w:val="00505916"/>
    <w:rsid w:val="00507F9E"/>
    <w:rsid w:val="005124F3"/>
    <w:rsid w:val="00526F92"/>
    <w:rsid w:val="00556B24"/>
    <w:rsid w:val="00570A3D"/>
    <w:rsid w:val="0058231F"/>
    <w:rsid w:val="00582572"/>
    <w:rsid w:val="0059536D"/>
    <w:rsid w:val="005A41D8"/>
    <w:rsid w:val="005B5F78"/>
    <w:rsid w:val="005C7FDE"/>
    <w:rsid w:val="005E0AC1"/>
    <w:rsid w:val="005E2806"/>
    <w:rsid w:val="00600CBC"/>
    <w:rsid w:val="00610DC2"/>
    <w:rsid w:val="006140B8"/>
    <w:rsid w:val="00614B2C"/>
    <w:rsid w:val="00616416"/>
    <w:rsid w:val="006217E5"/>
    <w:rsid w:val="00637FC8"/>
    <w:rsid w:val="00646989"/>
    <w:rsid w:val="00651C76"/>
    <w:rsid w:val="0065261C"/>
    <w:rsid w:val="0068079D"/>
    <w:rsid w:val="006C0565"/>
    <w:rsid w:val="006C4697"/>
    <w:rsid w:val="006D1723"/>
    <w:rsid w:val="006D77DA"/>
    <w:rsid w:val="006E3521"/>
    <w:rsid w:val="006F6AB7"/>
    <w:rsid w:val="00715320"/>
    <w:rsid w:val="00737AC4"/>
    <w:rsid w:val="00751B94"/>
    <w:rsid w:val="00757680"/>
    <w:rsid w:val="00771E44"/>
    <w:rsid w:val="00780433"/>
    <w:rsid w:val="007825F0"/>
    <w:rsid w:val="007A0574"/>
    <w:rsid w:val="007A7920"/>
    <w:rsid w:val="007B3867"/>
    <w:rsid w:val="007B6913"/>
    <w:rsid w:val="007E3649"/>
    <w:rsid w:val="00815387"/>
    <w:rsid w:val="00844921"/>
    <w:rsid w:val="00854A24"/>
    <w:rsid w:val="0085687A"/>
    <w:rsid w:val="00857AB8"/>
    <w:rsid w:val="00865B21"/>
    <w:rsid w:val="00870013"/>
    <w:rsid w:val="00883B21"/>
    <w:rsid w:val="008846B6"/>
    <w:rsid w:val="00897958"/>
    <w:rsid w:val="008A113B"/>
    <w:rsid w:val="008C278C"/>
    <w:rsid w:val="008C49E2"/>
    <w:rsid w:val="008D0130"/>
    <w:rsid w:val="008D3E5C"/>
    <w:rsid w:val="008D5ED2"/>
    <w:rsid w:val="008E6C2C"/>
    <w:rsid w:val="008F4443"/>
    <w:rsid w:val="008F6292"/>
    <w:rsid w:val="0090458F"/>
    <w:rsid w:val="0090484E"/>
    <w:rsid w:val="0090755D"/>
    <w:rsid w:val="009156EE"/>
    <w:rsid w:val="00921E6F"/>
    <w:rsid w:val="00925604"/>
    <w:rsid w:val="009309B4"/>
    <w:rsid w:val="00940D6D"/>
    <w:rsid w:val="00947F8E"/>
    <w:rsid w:val="009664B9"/>
    <w:rsid w:val="0096752E"/>
    <w:rsid w:val="00973840"/>
    <w:rsid w:val="00987C55"/>
    <w:rsid w:val="00990734"/>
    <w:rsid w:val="00991265"/>
    <w:rsid w:val="00991949"/>
    <w:rsid w:val="009A0C0E"/>
    <w:rsid w:val="009B31E7"/>
    <w:rsid w:val="009C2C2D"/>
    <w:rsid w:val="009C6041"/>
    <w:rsid w:val="009D399A"/>
    <w:rsid w:val="009D74F7"/>
    <w:rsid w:val="00A04ED3"/>
    <w:rsid w:val="00A06DDB"/>
    <w:rsid w:val="00A110D2"/>
    <w:rsid w:val="00A11ECE"/>
    <w:rsid w:val="00A21F3D"/>
    <w:rsid w:val="00A242A5"/>
    <w:rsid w:val="00A25C8B"/>
    <w:rsid w:val="00A27F10"/>
    <w:rsid w:val="00A342BB"/>
    <w:rsid w:val="00A53DF6"/>
    <w:rsid w:val="00A7595B"/>
    <w:rsid w:val="00A76248"/>
    <w:rsid w:val="00A8502E"/>
    <w:rsid w:val="00A91509"/>
    <w:rsid w:val="00A9406A"/>
    <w:rsid w:val="00A955E1"/>
    <w:rsid w:val="00AA74CC"/>
    <w:rsid w:val="00AB40D9"/>
    <w:rsid w:val="00AD22F5"/>
    <w:rsid w:val="00AE2759"/>
    <w:rsid w:val="00AE708E"/>
    <w:rsid w:val="00AE746D"/>
    <w:rsid w:val="00AE7C8A"/>
    <w:rsid w:val="00AF4CBF"/>
    <w:rsid w:val="00B12B98"/>
    <w:rsid w:val="00B20D58"/>
    <w:rsid w:val="00B65042"/>
    <w:rsid w:val="00B7695F"/>
    <w:rsid w:val="00B82750"/>
    <w:rsid w:val="00B9777C"/>
    <w:rsid w:val="00BB7BF2"/>
    <w:rsid w:val="00BD6630"/>
    <w:rsid w:val="00BE309D"/>
    <w:rsid w:val="00BE6CEA"/>
    <w:rsid w:val="00C06EEB"/>
    <w:rsid w:val="00C13AC9"/>
    <w:rsid w:val="00C216BF"/>
    <w:rsid w:val="00C260FC"/>
    <w:rsid w:val="00C2703E"/>
    <w:rsid w:val="00C3547C"/>
    <w:rsid w:val="00C40E07"/>
    <w:rsid w:val="00C7098C"/>
    <w:rsid w:val="00C70A90"/>
    <w:rsid w:val="00C71465"/>
    <w:rsid w:val="00C90077"/>
    <w:rsid w:val="00CA088C"/>
    <w:rsid w:val="00CA5B1B"/>
    <w:rsid w:val="00CC4526"/>
    <w:rsid w:val="00CC6AB5"/>
    <w:rsid w:val="00CC7D88"/>
    <w:rsid w:val="00CD01E9"/>
    <w:rsid w:val="00CD42EC"/>
    <w:rsid w:val="00CE1376"/>
    <w:rsid w:val="00CE3663"/>
    <w:rsid w:val="00CE7AD1"/>
    <w:rsid w:val="00CF1F41"/>
    <w:rsid w:val="00CF26A6"/>
    <w:rsid w:val="00CF4013"/>
    <w:rsid w:val="00D00673"/>
    <w:rsid w:val="00D066E2"/>
    <w:rsid w:val="00D25D10"/>
    <w:rsid w:val="00D473F4"/>
    <w:rsid w:val="00D514D4"/>
    <w:rsid w:val="00DA31C9"/>
    <w:rsid w:val="00DB152E"/>
    <w:rsid w:val="00DC330A"/>
    <w:rsid w:val="00DC4CD8"/>
    <w:rsid w:val="00DE58F0"/>
    <w:rsid w:val="00DF3442"/>
    <w:rsid w:val="00E02092"/>
    <w:rsid w:val="00E12FD0"/>
    <w:rsid w:val="00E23042"/>
    <w:rsid w:val="00E258BA"/>
    <w:rsid w:val="00E4235B"/>
    <w:rsid w:val="00E66E51"/>
    <w:rsid w:val="00E7766C"/>
    <w:rsid w:val="00E82743"/>
    <w:rsid w:val="00E856D8"/>
    <w:rsid w:val="00E93763"/>
    <w:rsid w:val="00EB6AF6"/>
    <w:rsid w:val="00ED06CF"/>
    <w:rsid w:val="00ED0D6F"/>
    <w:rsid w:val="00ED79E7"/>
    <w:rsid w:val="00EE3A98"/>
    <w:rsid w:val="00EF0801"/>
    <w:rsid w:val="00F06C2D"/>
    <w:rsid w:val="00F30746"/>
    <w:rsid w:val="00F35688"/>
    <w:rsid w:val="00F372A6"/>
    <w:rsid w:val="00F4259C"/>
    <w:rsid w:val="00F66BBE"/>
    <w:rsid w:val="00F83CFB"/>
    <w:rsid w:val="00F92AAF"/>
    <w:rsid w:val="00F9403C"/>
    <w:rsid w:val="00F977CB"/>
    <w:rsid w:val="00FA2ED9"/>
    <w:rsid w:val="00FA72DF"/>
    <w:rsid w:val="00FB2CA3"/>
    <w:rsid w:val="00FB62E2"/>
    <w:rsid w:val="00FC4CAE"/>
    <w:rsid w:val="00FC62C1"/>
    <w:rsid w:val="00FC68D6"/>
    <w:rsid w:val="00FD44BB"/>
    <w:rsid w:val="00FE0170"/>
    <w:rsid w:val="00FF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0FA4C-68EC-45ED-B408-BF144E4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55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5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5E1"/>
    <w:rPr>
      <w:sz w:val="18"/>
      <w:szCs w:val="18"/>
    </w:rPr>
  </w:style>
  <w:style w:type="paragraph" w:styleId="a4">
    <w:name w:val="footer"/>
    <w:basedOn w:val="a"/>
    <w:link w:val="Char0"/>
    <w:uiPriority w:val="99"/>
    <w:unhideWhenUsed/>
    <w:rsid w:val="00A955E1"/>
    <w:pPr>
      <w:tabs>
        <w:tab w:val="center" w:pos="4153"/>
        <w:tab w:val="right" w:pos="8306"/>
      </w:tabs>
      <w:snapToGrid w:val="0"/>
      <w:jc w:val="left"/>
    </w:pPr>
    <w:rPr>
      <w:sz w:val="18"/>
      <w:szCs w:val="18"/>
    </w:rPr>
  </w:style>
  <w:style w:type="character" w:customStyle="1" w:styleId="Char0">
    <w:name w:val="页脚 Char"/>
    <w:basedOn w:val="a0"/>
    <w:link w:val="a4"/>
    <w:uiPriority w:val="99"/>
    <w:rsid w:val="00A955E1"/>
    <w:rPr>
      <w:sz w:val="18"/>
      <w:szCs w:val="18"/>
    </w:rPr>
  </w:style>
  <w:style w:type="character" w:customStyle="1" w:styleId="1Char">
    <w:name w:val="标题 1 Char"/>
    <w:basedOn w:val="a0"/>
    <w:link w:val="1"/>
    <w:uiPriority w:val="9"/>
    <w:rsid w:val="00A955E1"/>
    <w:rPr>
      <w:b/>
      <w:bCs/>
      <w:kern w:val="44"/>
      <w:sz w:val="44"/>
      <w:szCs w:val="44"/>
    </w:rPr>
  </w:style>
  <w:style w:type="paragraph" w:customStyle="1" w:styleId="a5">
    <w:name w:val="表头样式"/>
    <w:rsid w:val="00A955E1"/>
    <w:pPr>
      <w:widowControl w:val="0"/>
      <w:suppressAutoHyphens/>
      <w:jc w:val="center"/>
    </w:pPr>
    <w:rPr>
      <w:rFonts w:ascii="Times New Roman" w:eastAsia="宋体" w:hAnsi="Times New Roman" w:cs="Times New Roman"/>
      <w:b/>
      <w:bCs/>
      <w:color w:val="000000"/>
      <w:kern w:val="0"/>
      <w:sz w:val="20"/>
      <w:szCs w:val="20"/>
    </w:rPr>
  </w:style>
  <w:style w:type="paragraph" w:customStyle="1" w:styleId="a6">
    <w:name w:val="表格文本"/>
    <w:rsid w:val="00A955E1"/>
    <w:pPr>
      <w:widowControl w:val="0"/>
      <w:suppressAutoHyphens/>
      <w:spacing w:line="100" w:lineRule="atLeast"/>
      <w:jc w:val="right"/>
    </w:pPr>
    <w:rPr>
      <w:rFonts w:ascii="Times New Roman" w:eastAsia="宋体" w:hAnsi="Times New Roman" w:cs="Times New Roman"/>
      <w:color w:val="000000"/>
      <w:kern w:val="0"/>
      <w:sz w:val="20"/>
      <w:szCs w:val="20"/>
    </w:rPr>
  </w:style>
  <w:style w:type="character" w:customStyle="1" w:styleId="2Char">
    <w:name w:val="标题 2 Char"/>
    <w:basedOn w:val="a0"/>
    <w:link w:val="2"/>
    <w:uiPriority w:val="9"/>
    <w:rsid w:val="00A955E1"/>
    <w:rPr>
      <w:rFonts w:asciiTheme="majorHAnsi" w:eastAsiaTheme="majorEastAsia" w:hAnsiTheme="majorHAnsi" w:cstheme="majorBidi"/>
      <w:b/>
      <w:bCs/>
      <w:sz w:val="32"/>
      <w:szCs w:val="32"/>
    </w:rPr>
  </w:style>
  <w:style w:type="paragraph" w:styleId="a7">
    <w:name w:val="List Paragraph"/>
    <w:basedOn w:val="a"/>
    <w:uiPriority w:val="34"/>
    <w:qFormat/>
    <w:rsid w:val="00024AFB"/>
    <w:pPr>
      <w:ind w:firstLineChars="200" w:firstLine="420"/>
    </w:pPr>
  </w:style>
  <w:style w:type="character" w:styleId="HTML">
    <w:name w:val="HTML Code"/>
    <w:basedOn w:val="a0"/>
    <w:uiPriority w:val="99"/>
    <w:semiHidden/>
    <w:unhideWhenUsed/>
    <w:rsid w:val="00A91509"/>
    <w:rPr>
      <w:rFonts w:ascii="宋体" w:eastAsia="宋体" w:hAnsi="宋体" w:cs="宋体"/>
      <w:sz w:val="24"/>
      <w:szCs w:val="24"/>
    </w:rPr>
  </w:style>
  <w:style w:type="table" w:styleId="a8">
    <w:name w:val="Table Grid"/>
    <w:basedOn w:val="a1"/>
    <w:uiPriority w:val="39"/>
    <w:rsid w:val="00CF2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5E0AC1"/>
    <w:rPr>
      <w:sz w:val="18"/>
      <w:szCs w:val="18"/>
    </w:rPr>
  </w:style>
  <w:style w:type="character" w:customStyle="1" w:styleId="Char1">
    <w:name w:val="批注框文本 Char"/>
    <w:basedOn w:val="a0"/>
    <w:link w:val="a9"/>
    <w:uiPriority w:val="99"/>
    <w:semiHidden/>
    <w:rsid w:val="005E0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5" Type="http://schemas.openxmlformats.org/officeDocument/2006/relationships/package" Target="embeddings/Microsoft_Visio___44.vsdx"/><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B0A5C-598F-4004-AA07-A052789B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30</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minifly777</cp:lastModifiedBy>
  <cp:revision>251</cp:revision>
  <dcterms:created xsi:type="dcterms:W3CDTF">2014-11-15T09:52:00Z</dcterms:created>
  <dcterms:modified xsi:type="dcterms:W3CDTF">2015-06-18T05:57:00Z</dcterms:modified>
</cp:coreProperties>
</file>